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6220" w14:textId="311A25AD" w:rsidR="00715DAA" w:rsidRDefault="00715DAA" w:rsidP="00715DAA">
      <w:pPr>
        <w:rPr>
          <w:rFonts w:ascii="MetaPro-Norm" w:hAnsi="MetaPro-Norm"/>
        </w:rPr>
      </w:pPr>
      <w:r w:rsidRPr="195A96F5">
        <w:rPr>
          <w:rFonts w:ascii="MetaPro-Norm" w:hAnsi="MetaPro-Norm"/>
        </w:rPr>
        <w:t>December 1</w:t>
      </w:r>
      <w:r w:rsidR="627BB9BF" w:rsidRPr="195A96F5">
        <w:rPr>
          <w:rFonts w:ascii="MetaPro-Norm" w:hAnsi="MetaPro-Norm"/>
        </w:rPr>
        <w:t>7</w:t>
      </w:r>
      <w:r w:rsidRPr="195A96F5">
        <w:rPr>
          <w:rFonts w:ascii="MetaPro-Norm" w:hAnsi="MetaPro-Norm"/>
        </w:rPr>
        <w:t>, 2021</w:t>
      </w:r>
    </w:p>
    <w:p w14:paraId="087E4EE7" w14:textId="77777777" w:rsidR="00715DAA" w:rsidRPr="00021C40" w:rsidRDefault="00715DAA" w:rsidP="00715DAA">
      <w:pPr>
        <w:rPr>
          <w:rFonts w:ascii="MetaPro-Norm" w:hAnsi="MetaPro-Norm"/>
        </w:rPr>
      </w:pPr>
    </w:p>
    <w:p w14:paraId="1F4171C9" w14:textId="280A42F1" w:rsidR="00715DAA" w:rsidRPr="00021C40" w:rsidRDefault="00621E4A" w:rsidP="00715DAA">
      <w:pPr>
        <w:rPr>
          <w:rFonts w:ascii="MetaPro-Norm" w:hAnsi="MetaPro-Norm"/>
        </w:rPr>
      </w:pPr>
      <w:r>
        <w:rPr>
          <w:rFonts w:ascii="MetaPro-Norm" w:hAnsi="MetaPro-Norm"/>
          <w:b/>
          <w:bCs/>
        </w:rPr>
        <w:t xml:space="preserve">Housing Authority of </w:t>
      </w:r>
      <w:r w:rsidR="0050773E">
        <w:rPr>
          <w:rFonts w:ascii="MetaPro-Norm" w:hAnsi="MetaPro-Norm"/>
          <w:b/>
          <w:bCs/>
        </w:rPr>
        <w:t>the City of Los Angeles</w:t>
      </w:r>
    </w:p>
    <w:p w14:paraId="70C24426" w14:textId="77777777" w:rsidR="00621E4A" w:rsidRDefault="00621E4A" w:rsidP="404FE1D8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Helvetica" w:hAnsi="Helvetica"/>
          <w:color w:val="333333"/>
          <w:sz w:val="20"/>
          <w:szCs w:val="20"/>
        </w:rPr>
      </w:pPr>
      <w:r w:rsidRPr="00021C40">
        <w:rPr>
          <w:rFonts w:ascii="MetaPro-Norm" w:hAnsi="MetaPro-Norm"/>
        </w:rPr>
        <w:t>Kevin Wong</w:t>
      </w:r>
      <w:r w:rsidRPr="00021C40">
        <w:rPr>
          <w:rFonts w:ascii="MetaPro-Norm" w:hAnsi="MetaPro-Norm"/>
        </w:rPr>
        <w:br/>
      </w:r>
      <w:r w:rsidRPr="404FE1D8">
        <w:rPr>
          <w:rFonts w:ascii="MetaPro-Norm" w:hAnsi="MetaPro-Norm"/>
        </w:rPr>
        <w:t>Records Management Specialist</w:t>
      </w:r>
      <w:r w:rsidRPr="00021C40">
        <w:rPr>
          <w:rFonts w:ascii="MetaPro-Norm" w:hAnsi="MetaPro-Norm"/>
        </w:rPr>
        <w:br/>
        <w:t>(213) 252-5497</w:t>
      </w:r>
      <w:r>
        <w:rPr>
          <w:rFonts w:ascii="Helvetica" w:hAnsi="Helvetica"/>
          <w:color w:val="333333"/>
          <w:sz w:val="20"/>
          <w:szCs w:val="20"/>
        </w:rPr>
        <w:br/>
      </w:r>
      <w:hyperlink r:id="rId5" w:history="1">
        <w:r>
          <w:rPr>
            <w:rStyle w:val="Hyperlink"/>
            <w:rFonts w:ascii="Helvetica" w:hAnsi="Helvetica"/>
            <w:color w:val="065999"/>
            <w:sz w:val="20"/>
            <w:szCs w:val="20"/>
            <w:bdr w:val="none" w:sz="0" w:space="0" w:color="auto" w:frame="1"/>
          </w:rPr>
          <w:t>Kevin.Wong@hacla.org</w:t>
        </w:r>
      </w:hyperlink>
    </w:p>
    <w:p w14:paraId="2CB6FAC5" w14:textId="77777777" w:rsidR="00715DAA" w:rsidRPr="00FA6DFC" w:rsidRDefault="00715DAA" w:rsidP="00715DAA">
      <w:pPr>
        <w:rPr>
          <w:rFonts w:ascii="MetaPro-Norm" w:hAnsi="MetaPro-Norm"/>
        </w:rPr>
      </w:pPr>
    </w:p>
    <w:p w14:paraId="02BF2DBD" w14:textId="1832F582" w:rsidR="00715DAA" w:rsidRPr="00FA6DFC" w:rsidRDefault="00715DAA" w:rsidP="00715DAA">
      <w:pPr>
        <w:rPr>
          <w:rFonts w:ascii="MetaPro-Norm" w:hAnsi="MetaPro-Norm"/>
        </w:rPr>
      </w:pPr>
      <w:r w:rsidRPr="00FA6DFC">
        <w:rPr>
          <w:rFonts w:ascii="MetaPro-Norm" w:hAnsi="MetaPro-Norm"/>
        </w:rPr>
        <w:t xml:space="preserve">Dear </w:t>
      </w:r>
      <w:r w:rsidR="0050773E">
        <w:rPr>
          <w:rFonts w:ascii="MetaPro-Norm" w:hAnsi="MetaPro-Norm"/>
        </w:rPr>
        <w:t>Mr. Wong,</w:t>
      </w:r>
    </w:p>
    <w:p w14:paraId="7B4A5AC9" w14:textId="77777777" w:rsidR="00715DAA" w:rsidRPr="00FA6DFC" w:rsidRDefault="00715DAA" w:rsidP="00715DAA">
      <w:pPr>
        <w:rPr>
          <w:rFonts w:ascii="MetaPro-Norm" w:hAnsi="MetaPro-Norm"/>
        </w:rPr>
      </w:pPr>
    </w:p>
    <w:p w14:paraId="6E89DAE3" w14:textId="62D04458" w:rsidR="00715DAA" w:rsidRPr="00FA6DFC" w:rsidRDefault="00715DAA" w:rsidP="00715DAA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 w:themeColor="text1"/>
        </w:rPr>
        <w:t xml:space="preserve">Pursuant to the </w:t>
      </w:r>
      <w:r>
        <w:rPr>
          <w:rFonts w:ascii="MetaPro-Norm" w:hAnsi="MetaPro-Norm"/>
          <w:color w:val="000000" w:themeColor="text1"/>
        </w:rPr>
        <w:t>California Public Records Act (CPRA) (</w:t>
      </w:r>
      <w:r w:rsidRPr="00FA6DFC">
        <w:rPr>
          <w:rFonts w:ascii="MetaPro-Norm" w:hAnsi="MetaPro-Norm"/>
          <w:color w:val="000000" w:themeColor="text1"/>
        </w:rPr>
        <w:t>Cal. Gov't Code Secs. 6250 through 6276.48</w:t>
      </w:r>
      <w:r>
        <w:rPr>
          <w:rFonts w:ascii="MetaPro-Norm" w:hAnsi="MetaPro-Norm"/>
          <w:color w:val="000000" w:themeColor="text1"/>
        </w:rPr>
        <w:t>)</w:t>
      </w:r>
      <w:r w:rsidRPr="00FA6DFC">
        <w:rPr>
          <w:rFonts w:ascii="MetaPro-Norm" w:hAnsi="MetaPro-Norm"/>
          <w:color w:val="000000" w:themeColor="text1"/>
        </w:rPr>
        <w:t xml:space="preserve">, Human Rights Watch (HRW) </w:t>
      </w:r>
      <w:r>
        <w:rPr>
          <w:rFonts w:ascii="MetaPro-Norm" w:hAnsi="MetaPro-Norm"/>
          <w:color w:val="000000" w:themeColor="text1"/>
        </w:rPr>
        <w:t xml:space="preserve">seeks records (both data and documents) </w:t>
      </w:r>
      <w:r w:rsidRPr="00FA6DFC">
        <w:rPr>
          <w:rFonts w:ascii="MetaPro-Norm" w:hAnsi="MetaPro-Norm"/>
          <w:color w:val="000000" w:themeColor="text1"/>
        </w:rPr>
        <w:t xml:space="preserve">pertaining to </w:t>
      </w:r>
      <w:r w:rsidR="3A18F39D" w:rsidRPr="05E9B348">
        <w:rPr>
          <w:rFonts w:ascii="MetaPro-Norm" w:hAnsi="MetaPro-Norm"/>
          <w:color w:val="000000" w:themeColor="text1"/>
        </w:rPr>
        <w:t>housing within the city.</w:t>
      </w:r>
    </w:p>
    <w:p w14:paraId="399F2FC6" w14:textId="77777777" w:rsidR="00715DAA" w:rsidRPr="00FA6DFC" w:rsidRDefault="00715DAA" w:rsidP="00715DAA">
      <w:pPr>
        <w:rPr>
          <w:rFonts w:ascii="MetaPro-Norm" w:hAnsi="MetaPro-Norm"/>
          <w:sz w:val="22"/>
          <w:szCs w:val="22"/>
        </w:rPr>
      </w:pPr>
    </w:p>
    <w:p w14:paraId="2AF89BC4" w14:textId="4015F86E" w:rsidR="00715DAA" w:rsidRPr="00FA6DFC" w:rsidRDefault="00715DAA" w:rsidP="00715DAA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 w:themeColor="text1"/>
        </w:rPr>
        <w:t xml:space="preserve">Human Rights Watch specifically requests records under the CPRA that are in the </w:t>
      </w:r>
      <w:ins w:id="0" w:author="Brian Root" w:date="2022-01-04T12:16:00Z">
        <w:r w:rsidR="00046FE4">
          <w:rPr>
            <w:rFonts w:ascii="MetaPro-Norm" w:hAnsi="MetaPro-Norm"/>
            <w:color w:val="000000" w:themeColor="text1"/>
          </w:rPr>
          <w:t>HACLA</w:t>
        </w:r>
        <w:r w:rsidR="00046FE4" w:rsidRPr="00FA6DFC">
          <w:rPr>
            <w:rFonts w:ascii="MetaPro-Norm" w:hAnsi="MetaPro-Norm"/>
            <w:color w:val="000000" w:themeColor="text1"/>
          </w:rPr>
          <w:t xml:space="preserve">’s </w:t>
        </w:r>
      </w:ins>
      <w:r w:rsidRPr="00FA6DFC">
        <w:rPr>
          <w:rFonts w:ascii="MetaPro-Norm" w:hAnsi="MetaPro-Norm"/>
          <w:color w:val="000000" w:themeColor="text1"/>
        </w:rPr>
        <w:t>possession or control in the following categories:</w:t>
      </w:r>
    </w:p>
    <w:p w14:paraId="1E7C8A11" w14:textId="7B11CD8D" w:rsidR="00715DAA" w:rsidRDefault="00715DAA" w:rsidP="00715DAA">
      <w:pPr>
        <w:rPr>
          <w:rFonts w:ascii="MetaPro-Norm" w:hAnsi="MetaPro-Norm"/>
        </w:rPr>
      </w:pPr>
    </w:p>
    <w:p w14:paraId="75079E51" w14:textId="319E0056" w:rsidR="00BF5159" w:rsidRDefault="00984109" w:rsidP="195A96F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95A96F5">
        <w:rPr>
          <w:rFonts w:ascii="MetaPro-Norm" w:hAnsi="MetaPro-Norm"/>
          <w:b/>
          <w:bCs/>
        </w:rPr>
        <w:t xml:space="preserve">Data on </w:t>
      </w:r>
      <w:r w:rsidR="0055206B" w:rsidRPr="195A96F5">
        <w:rPr>
          <w:rFonts w:ascii="MetaPro-Norm" w:hAnsi="MetaPro-Norm"/>
          <w:b/>
          <w:bCs/>
        </w:rPr>
        <w:t>the number of public housing units.</w:t>
      </w:r>
      <w:r w:rsidR="0055206B" w:rsidRPr="195A96F5">
        <w:rPr>
          <w:rFonts w:ascii="MetaPro-Norm" w:hAnsi="MetaPro-Norm"/>
        </w:rPr>
        <w:t xml:space="preserve"> We seek annual </w:t>
      </w:r>
      <w:r w:rsidR="00745B1A" w:rsidRPr="195A96F5">
        <w:rPr>
          <w:rFonts w:ascii="MetaPro-Norm" w:hAnsi="MetaPro-Norm"/>
        </w:rPr>
        <w:t xml:space="preserve">data from </w:t>
      </w:r>
      <w:r w:rsidR="791B201B" w:rsidRPr="195A96F5">
        <w:rPr>
          <w:rFonts w:ascii="MetaPro-Norm" w:eastAsia="Segoe UI" w:hAnsi="MetaPro-Norm"/>
        </w:rPr>
        <w:t>the earliest year data is available</w:t>
      </w:r>
      <w:r w:rsidR="48401BC2" w:rsidRPr="195A96F5">
        <w:rPr>
          <w:rFonts w:ascii="MetaPro-Norm" w:hAnsi="MetaPro-Norm"/>
        </w:rPr>
        <w:t xml:space="preserve"> </w:t>
      </w:r>
      <w:r w:rsidR="00745B1A" w:rsidRPr="195A96F5">
        <w:rPr>
          <w:rFonts w:ascii="MetaPro-Norm" w:hAnsi="MetaPro-Norm"/>
        </w:rPr>
        <w:t>to the present on the number of public housing units</w:t>
      </w:r>
      <w:r w:rsidR="2B29DF60" w:rsidRPr="195A96F5">
        <w:rPr>
          <w:rFonts w:ascii="MetaPro-Norm" w:hAnsi="MetaPro-Norm"/>
        </w:rPr>
        <w:t>, disaggregated, if possible, by unit size</w:t>
      </w:r>
      <w:r w:rsidR="75698CF8" w:rsidRPr="195A96F5">
        <w:rPr>
          <w:rFonts w:ascii="MetaPro-Norm" w:hAnsi="MetaPro-Norm"/>
        </w:rPr>
        <w:t xml:space="preserve"> or number of tenants</w:t>
      </w:r>
      <w:r w:rsidR="2B29DF60" w:rsidRPr="195A96F5">
        <w:rPr>
          <w:rFonts w:ascii="MetaPro-Norm" w:hAnsi="MetaPro-Norm"/>
        </w:rPr>
        <w:t>,</w:t>
      </w:r>
      <w:r w:rsidR="00745B1A" w:rsidRPr="195A96F5">
        <w:rPr>
          <w:rFonts w:ascii="MetaPro-Norm" w:hAnsi="MetaPro-Norm"/>
        </w:rPr>
        <w:t xml:space="preserve"> in the city of Los Angeles. We request this data in a machine-readable flat file (</w:t>
      </w:r>
      <w:proofErr w:type="gramStart"/>
      <w:r w:rsidR="00745B1A" w:rsidRPr="195A96F5">
        <w:rPr>
          <w:rFonts w:ascii="MetaPro-Norm" w:hAnsi="MetaPro-Norm"/>
        </w:rPr>
        <w:t>e.g.</w:t>
      </w:r>
      <w:proofErr w:type="gramEnd"/>
      <w:r w:rsidR="00745B1A" w:rsidRPr="195A96F5">
        <w:rPr>
          <w:rFonts w:ascii="MetaPro-Norm" w:hAnsi="MetaPro-Norm"/>
        </w:rPr>
        <w:t xml:space="preserve"> csv) if possible.</w:t>
      </w:r>
    </w:p>
    <w:p w14:paraId="3FDDA2A8" w14:textId="77777777" w:rsidR="00720C34" w:rsidRDefault="00720C34" w:rsidP="00720C34">
      <w:pPr>
        <w:pStyle w:val="ListParagraph"/>
        <w:rPr>
          <w:rFonts w:ascii="MetaPro-Norm" w:hAnsi="MetaPro-Norm"/>
        </w:rPr>
      </w:pPr>
    </w:p>
    <w:p w14:paraId="045AF5D7" w14:textId="528735A8" w:rsidR="00745B1A" w:rsidRDefault="71683857" w:rsidP="195A96F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95A96F5">
        <w:rPr>
          <w:rFonts w:ascii="MetaPro-Norm" w:hAnsi="MetaPro-Norm"/>
          <w:b/>
          <w:bCs/>
        </w:rPr>
        <w:t>Data on</w:t>
      </w:r>
      <w:r w:rsidR="00B24656" w:rsidRPr="195A96F5">
        <w:rPr>
          <w:rFonts w:ascii="MetaPro-Norm" w:hAnsi="MetaPro-Norm"/>
          <w:b/>
          <w:bCs/>
        </w:rPr>
        <w:t xml:space="preserve"> government</w:t>
      </w:r>
      <w:r w:rsidR="00C52576" w:rsidRPr="195A96F5">
        <w:rPr>
          <w:rFonts w:ascii="MetaPro-Norm" w:hAnsi="MetaPro-Norm"/>
          <w:b/>
          <w:bCs/>
        </w:rPr>
        <w:t xml:space="preserve"> </w:t>
      </w:r>
      <w:r w:rsidRPr="195A96F5">
        <w:rPr>
          <w:rFonts w:ascii="MetaPro-Norm" w:hAnsi="MetaPro-Norm"/>
          <w:b/>
          <w:bCs/>
        </w:rPr>
        <w:t xml:space="preserve">funding </w:t>
      </w:r>
      <w:r w:rsidR="2B3B9FEB" w:rsidRPr="195A96F5">
        <w:rPr>
          <w:rFonts w:ascii="MetaPro-Norm" w:hAnsi="MetaPro-Norm"/>
          <w:b/>
          <w:bCs/>
        </w:rPr>
        <w:t xml:space="preserve">and grants </w:t>
      </w:r>
      <w:r w:rsidRPr="195A96F5">
        <w:rPr>
          <w:rFonts w:ascii="MetaPro-Norm" w:hAnsi="MetaPro-Norm"/>
        </w:rPr>
        <w:t>for housing</w:t>
      </w:r>
      <w:r w:rsidR="5D53C68A" w:rsidRPr="195A96F5">
        <w:rPr>
          <w:rFonts w:ascii="MetaPro-Norm" w:hAnsi="MetaPro-Norm"/>
        </w:rPr>
        <w:t xml:space="preserve"> by source (including from federal, state and county governments)</w:t>
      </w:r>
      <w:r w:rsidR="05D7F02E" w:rsidRPr="195A96F5">
        <w:rPr>
          <w:rFonts w:ascii="MetaPro-Norm" w:hAnsi="MetaPro-Norm"/>
        </w:rPr>
        <w:t>, housing program,</w:t>
      </w:r>
      <w:r w:rsidR="5D53C68A" w:rsidRPr="195A96F5">
        <w:rPr>
          <w:rFonts w:ascii="MetaPro-Norm" w:hAnsi="MetaPro-Norm"/>
        </w:rPr>
        <w:t xml:space="preserve"> and year. </w:t>
      </w:r>
      <w:r w:rsidR="41BC2747" w:rsidRPr="195A96F5">
        <w:rPr>
          <w:rFonts w:ascii="MetaPro-Norm" w:hAnsi="MetaPro-Norm"/>
        </w:rPr>
        <w:t>We request annual funding amounts</w:t>
      </w:r>
      <w:r w:rsidR="04E02F2F" w:rsidRPr="195A96F5">
        <w:rPr>
          <w:rFonts w:ascii="MetaPro-Norm" w:hAnsi="MetaPro-Norm"/>
        </w:rPr>
        <w:t>, disaggregated by funding source and fund type (</w:t>
      </w:r>
      <w:proofErr w:type="gramStart"/>
      <w:r w:rsidR="04E02F2F" w:rsidRPr="195A96F5">
        <w:rPr>
          <w:rFonts w:ascii="MetaPro-Norm" w:hAnsi="MetaPro-Norm"/>
        </w:rPr>
        <w:t>e.g.</w:t>
      </w:r>
      <w:proofErr w:type="gramEnd"/>
      <w:r w:rsidR="04E02F2F" w:rsidRPr="195A96F5">
        <w:rPr>
          <w:rFonts w:ascii="MetaPro-Norm" w:hAnsi="MetaPro-Norm"/>
        </w:rPr>
        <w:t xml:space="preserve"> capital fund)</w:t>
      </w:r>
      <w:r w:rsidR="41BC2747" w:rsidRPr="195A96F5">
        <w:rPr>
          <w:rFonts w:ascii="MetaPro-Norm" w:hAnsi="MetaPro-Norm"/>
        </w:rPr>
        <w:t xml:space="preserve"> from </w:t>
      </w:r>
      <w:r w:rsidR="6FCA8A33" w:rsidRPr="195A96F5">
        <w:rPr>
          <w:rFonts w:ascii="MetaPro-Norm" w:hAnsi="MetaPro-Norm"/>
        </w:rPr>
        <w:t>the earliest year data is available</w:t>
      </w:r>
      <w:r w:rsidR="41BC2747" w:rsidRPr="195A96F5">
        <w:rPr>
          <w:rFonts w:ascii="MetaPro-Norm" w:hAnsi="MetaPro-Norm"/>
        </w:rPr>
        <w:t xml:space="preserve"> </w:t>
      </w:r>
      <w:r w:rsidR="2ADC799C" w:rsidRPr="195A96F5">
        <w:rPr>
          <w:rFonts w:ascii="MetaPro-Norm" w:hAnsi="MetaPro-Norm"/>
        </w:rPr>
        <w:t>to the present</w:t>
      </w:r>
      <w:r w:rsidR="00B24656" w:rsidRPr="195A96F5">
        <w:rPr>
          <w:rFonts w:ascii="MetaPro-Norm" w:hAnsi="MetaPro-Norm"/>
        </w:rPr>
        <w:t>. P</w:t>
      </w:r>
      <w:r w:rsidR="2ADC799C" w:rsidRPr="195A96F5">
        <w:rPr>
          <w:rFonts w:ascii="MetaPro-Norm" w:hAnsi="MetaPro-Norm"/>
        </w:rPr>
        <w:t xml:space="preserve">lease indicate whether </w:t>
      </w:r>
      <w:r w:rsidR="01501AA1" w:rsidRPr="195A96F5">
        <w:rPr>
          <w:rFonts w:ascii="MetaPro-Norm" w:hAnsi="MetaPro-Norm"/>
        </w:rPr>
        <w:t xml:space="preserve">funding </w:t>
      </w:r>
      <w:r w:rsidR="2ADC799C" w:rsidRPr="195A96F5">
        <w:rPr>
          <w:rFonts w:ascii="MetaPro-Norm" w:hAnsi="MetaPro-Norm"/>
        </w:rPr>
        <w:t xml:space="preserve">dollar amounts </w:t>
      </w:r>
      <w:r w:rsidR="01501AA1" w:rsidRPr="195A96F5">
        <w:rPr>
          <w:rFonts w:ascii="MetaPro-Norm" w:hAnsi="MetaPro-Norm"/>
        </w:rPr>
        <w:t>are nominal or real (</w:t>
      </w:r>
      <w:proofErr w:type="gramStart"/>
      <w:r w:rsidR="01501AA1" w:rsidRPr="195A96F5">
        <w:rPr>
          <w:rFonts w:ascii="MetaPro-Norm" w:hAnsi="MetaPro-Norm"/>
        </w:rPr>
        <w:t>e.g.</w:t>
      </w:r>
      <w:proofErr w:type="gramEnd"/>
      <w:r w:rsidR="01501AA1" w:rsidRPr="195A96F5">
        <w:rPr>
          <w:rFonts w:ascii="MetaPro-Norm" w:hAnsi="MetaPro-Norm"/>
        </w:rPr>
        <w:t xml:space="preserve"> </w:t>
      </w:r>
      <w:r w:rsidR="2ADC799C" w:rsidRPr="195A96F5">
        <w:rPr>
          <w:rFonts w:ascii="MetaPro-Norm" w:hAnsi="MetaPro-Norm"/>
        </w:rPr>
        <w:t>have been adjusted for inflation</w:t>
      </w:r>
      <w:r w:rsidR="01501AA1" w:rsidRPr="195A96F5">
        <w:rPr>
          <w:rFonts w:ascii="MetaPro-Norm" w:hAnsi="MetaPro-Norm"/>
        </w:rPr>
        <w:t xml:space="preserve">). </w:t>
      </w:r>
      <w:r w:rsidR="5D53C68A" w:rsidRPr="195A96F5">
        <w:rPr>
          <w:rFonts w:ascii="MetaPro-Norm" w:hAnsi="MetaPro-Norm"/>
        </w:rPr>
        <w:t>We request this data in a machine-readable flat file (</w:t>
      </w:r>
      <w:proofErr w:type="gramStart"/>
      <w:r w:rsidR="5D53C68A" w:rsidRPr="195A96F5">
        <w:rPr>
          <w:rFonts w:ascii="MetaPro-Norm" w:hAnsi="MetaPro-Norm"/>
        </w:rPr>
        <w:t>e.g.</w:t>
      </w:r>
      <w:proofErr w:type="gramEnd"/>
      <w:r w:rsidR="5D53C68A" w:rsidRPr="195A96F5">
        <w:rPr>
          <w:rFonts w:ascii="MetaPro-Norm" w:hAnsi="MetaPro-Norm"/>
        </w:rPr>
        <w:t xml:space="preserve"> csv) if possible.</w:t>
      </w:r>
    </w:p>
    <w:p w14:paraId="2504014E" w14:textId="1C865A49" w:rsidR="13BFFFEA" w:rsidRDefault="13BFFFEA" w:rsidP="13BFFFEA"/>
    <w:p w14:paraId="35A5365B" w14:textId="2228DA3C" w:rsidR="00715DAA" w:rsidRPr="00021C40" w:rsidRDefault="612BB262" w:rsidP="195A96F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shd w:val="clear" w:color="auto" w:fill="FFFFFF"/>
        </w:rPr>
      </w:pPr>
      <w:r w:rsidRPr="195A96F5">
        <w:rPr>
          <w:rFonts w:ascii="MetaPro-Norm" w:hAnsi="MetaPro-Norm"/>
          <w:b/>
          <w:bCs/>
        </w:rPr>
        <w:t>Data on Section 8 vouchers</w:t>
      </w:r>
      <w:r w:rsidRPr="195A96F5">
        <w:rPr>
          <w:rFonts w:ascii="MetaPro-Norm" w:hAnsi="MetaPro-Norm"/>
        </w:rPr>
        <w:t xml:space="preserve"> issue</w:t>
      </w:r>
      <w:r w:rsidR="00811D47" w:rsidRPr="195A96F5">
        <w:rPr>
          <w:rFonts w:ascii="MetaPro-Norm" w:hAnsi="MetaPro-Norm"/>
        </w:rPr>
        <w:t>d</w:t>
      </w:r>
      <w:r w:rsidRPr="195A96F5">
        <w:rPr>
          <w:rFonts w:ascii="MetaPro-Norm" w:hAnsi="MetaPro-Norm"/>
        </w:rPr>
        <w:t xml:space="preserve"> and the number of units </w:t>
      </w:r>
      <w:proofErr w:type="gramStart"/>
      <w:r w:rsidRPr="195A96F5">
        <w:rPr>
          <w:rFonts w:ascii="MetaPro-Norm" w:hAnsi="MetaPro-Norm"/>
        </w:rPr>
        <w:t>rented</w:t>
      </w:r>
      <w:proofErr w:type="gramEnd"/>
      <w:r w:rsidRPr="195A96F5">
        <w:rPr>
          <w:rFonts w:ascii="MetaPro-Norm" w:hAnsi="MetaPro-Norm"/>
        </w:rPr>
        <w:t xml:space="preserve"> or people housed using Section 8 vouchers by year. We request annual funding amounts, disaggregated by funding source and fund type (</w:t>
      </w:r>
      <w:proofErr w:type="gramStart"/>
      <w:r w:rsidRPr="195A96F5">
        <w:rPr>
          <w:rFonts w:ascii="MetaPro-Norm" w:hAnsi="MetaPro-Norm"/>
        </w:rPr>
        <w:t>e.g.</w:t>
      </w:r>
      <w:proofErr w:type="gramEnd"/>
      <w:r w:rsidRPr="195A96F5">
        <w:rPr>
          <w:rFonts w:ascii="MetaPro-Norm" w:hAnsi="MetaPro-Norm"/>
        </w:rPr>
        <w:t xml:space="preserve"> capital fund) from </w:t>
      </w:r>
      <w:r w:rsidR="41BEA056" w:rsidRPr="195A96F5">
        <w:rPr>
          <w:rFonts w:ascii="MetaPro-Norm" w:hAnsi="MetaPro-Norm"/>
        </w:rPr>
        <w:t>the earliest year data is available</w:t>
      </w:r>
      <w:r w:rsidRPr="195A96F5">
        <w:rPr>
          <w:rFonts w:ascii="MetaPro-Norm" w:hAnsi="MetaPro-Norm"/>
        </w:rPr>
        <w:t xml:space="preserve"> to the present and please indicate whether funding dollar amounts are nominal or real (e.g. have been adjusted for inflation). We request this data in a machine-readable flat file (</w:t>
      </w:r>
      <w:proofErr w:type="gramStart"/>
      <w:r w:rsidRPr="195A96F5">
        <w:rPr>
          <w:rFonts w:ascii="MetaPro-Norm" w:hAnsi="MetaPro-Norm"/>
        </w:rPr>
        <w:t>e.g.</w:t>
      </w:r>
      <w:proofErr w:type="gramEnd"/>
      <w:r w:rsidRPr="195A96F5">
        <w:rPr>
          <w:rFonts w:ascii="MetaPro-Norm" w:hAnsi="MetaPro-Norm"/>
        </w:rPr>
        <w:t xml:space="preserve"> csv) if possible.</w:t>
      </w:r>
    </w:p>
    <w:p w14:paraId="1E230519" w14:textId="77777777" w:rsidR="00715DAA" w:rsidRPr="00D706D3" w:rsidRDefault="00715DAA" w:rsidP="00715DAA"/>
    <w:p w14:paraId="408740DC" w14:textId="77777777" w:rsidR="00715DAA" w:rsidRPr="00D31916" w:rsidRDefault="00715DAA" w:rsidP="00715DAA">
      <w:pPr>
        <w:pStyle w:val="ListParagraph"/>
        <w:ind w:left="1440"/>
      </w:pPr>
    </w:p>
    <w:p w14:paraId="1FD01B47" w14:textId="77777777" w:rsidR="00715DAA" w:rsidRDefault="00715DAA" w:rsidP="00715D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etaPro-Norm" w:hAnsi="MetaPro-Norm" w:cs="Segoe UI"/>
          <w:color w:val="000000"/>
        </w:rPr>
        <w:lastRenderedPageBreak/>
        <w:t>As provided in the open records law, Sec. 6253(c), I will expect your initial response within ten (10) business days.</w:t>
      </w:r>
      <w:r>
        <w:rPr>
          <w:rStyle w:val="eop"/>
          <w:rFonts w:ascii="MetaPro-Norm" w:hAnsi="MetaPro-Norm" w:cs="Segoe UI"/>
          <w:color w:val="000000"/>
        </w:rPr>
        <w:t> </w:t>
      </w:r>
    </w:p>
    <w:p w14:paraId="0DB34717" w14:textId="77777777" w:rsidR="00715DAA" w:rsidRDefault="00715DAA" w:rsidP="00715D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etaPro-Norm" w:hAnsi="MetaPro-Norm" w:cs="Segoe UI"/>
          <w:color w:val="000000"/>
        </w:rPr>
        <w:t> </w:t>
      </w:r>
    </w:p>
    <w:p w14:paraId="31BAFE18" w14:textId="77777777" w:rsidR="00715DAA" w:rsidRPr="00FA6DFC" w:rsidRDefault="00715DAA" w:rsidP="00715DAA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If you choose to deny this request, please provide a written explanation for the denial including a reference to the specific statutory exemption(s) upon which you rely. Also, please provide all segregable portions of otherwise exempt material.</w:t>
      </w:r>
    </w:p>
    <w:p w14:paraId="6DB2B628" w14:textId="77777777" w:rsidR="00715DAA" w:rsidRPr="00FA6DFC" w:rsidRDefault="00715DAA" w:rsidP="00715DAA">
      <w:pPr>
        <w:pStyle w:val="NormalWeb"/>
        <w:rPr>
          <w:rFonts w:ascii="MetaPro-Norm" w:hAnsi="MetaPro-Norm"/>
          <w:color w:val="000000"/>
        </w:rPr>
      </w:pPr>
      <w:r w:rsidRPr="1E01CD7C">
        <w:rPr>
          <w:rFonts w:ascii="MetaPro-Norm" w:hAnsi="MetaPro-Norm"/>
          <w:color w:val="000000" w:themeColor="text1"/>
        </w:rPr>
        <w:t>Please do have the analyst or data manager call me to discuss any questions they may have.</w:t>
      </w:r>
    </w:p>
    <w:p w14:paraId="0CAB74CE" w14:textId="3BA6FCEE" w:rsidR="1E01CD7C" w:rsidRDefault="1E01CD7C" w:rsidP="1E01CD7C">
      <w:pPr>
        <w:pStyle w:val="NormalWeb"/>
        <w:rPr>
          <w:color w:val="000000" w:themeColor="text1"/>
        </w:rPr>
      </w:pPr>
    </w:p>
    <w:p w14:paraId="7C031BC2" w14:textId="77777777" w:rsidR="00715DAA" w:rsidRPr="00FA6DFC" w:rsidRDefault="00715DAA" w:rsidP="00715DAA">
      <w:pPr>
        <w:pStyle w:val="NormalWeb"/>
        <w:rPr>
          <w:rFonts w:ascii="MetaPro-Norm" w:hAnsi="MetaPro-Norm"/>
          <w:color w:val="000000"/>
        </w:rPr>
      </w:pPr>
      <w:r w:rsidRPr="7C8E37AE">
        <w:rPr>
          <w:rFonts w:ascii="MetaPro-Norm" w:hAnsi="MetaPro-Norm"/>
          <w:color w:val="000000" w:themeColor="text1"/>
        </w:rPr>
        <w:t>Thank you and we look forward to your response.</w:t>
      </w:r>
    </w:p>
    <w:p w14:paraId="1E62975D" w14:textId="1329283B" w:rsidR="7C8E37AE" w:rsidRDefault="7C8E37AE" w:rsidP="7C8E37AE">
      <w:pPr>
        <w:pStyle w:val="NormalWeb"/>
        <w:rPr>
          <w:color w:val="000000" w:themeColor="text1"/>
        </w:rPr>
      </w:pPr>
    </w:p>
    <w:p w14:paraId="1E4CCBCD" w14:textId="77777777" w:rsidR="00715DAA" w:rsidRPr="00FA6DFC" w:rsidRDefault="00715DAA" w:rsidP="00715DAA">
      <w:pPr>
        <w:pStyle w:val="NormalWeb"/>
        <w:rPr>
          <w:rFonts w:ascii="MetaPro-Norm" w:hAnsi="MetaPro-Norm"/>
          <w:color w:val="000000"/>
        </w:rPr>
      </w:pPr>
      <w:r w:rsidRPr="1E01CD7C">
        <w:rPr>
          <w:rFonts w:ascii="MetaPro-Norm" w:hAnsi="MetaPro-Norm"/>
          <w:color w:val="000000" w:themeColor="text1"/>
        </w:rPr>
        <w:t>Sincerely,</w:t>
      </w:r>
    </w:p>
    <w:p w14:paraId="315F1DC6" w14:textId="31403943" w:rsidR="1E01CD7C" w:rsidRDefault="1E01CD7C" w:rsidP="1E01CD7C">
      <w:pPr>
        <w:pStyle w:val="NormalWeb"/>
        <w:rPr>
          <w:color w:val="000000" w:themeColor="text1"/>
        </w:rPr>
      </w:pPr>
    </w:p>
    <w:p w14:paraId="033347BA" w14:textId="77777777" w:rsidR="00715DAA" w:rsidRPr="00FA6DFC" w:rsidRDefault="00715DAA" w:rsidP="00715DAA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Brian Root</w:t>
      </w:r>
    </w:p>
    <w:tbl>
      <w:tblPr>
        <w:tblW w:w="841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2220"/>
      </w:tblGrid>
      <w:tr w:rsidR="00715DAA" w14:paraId="1C7C4F37" w14:textId="77777777" w:rsidTr="004C1CFB">
        <w:trPr>
          <w:trHeight w:val="295"/>
        </w:trPr>
        <w:tc>
          <w:tcPr>
            <w:tcW w:w="6194" w:type="dxa"/>
            <w:tcBorders>
              <w:top w:val="single" w:sz="8" w:space="0" w:color="A5A5A5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4C49" w14:textId="77777777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 xml:space="preserve">Brian Root PhD </w:t>
            </w:r>
          </w:p>
        </w:tc>
        <w:tc>
          <w:tcPr>
            <w:tcW w:w="2220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82AF" w14:textId="77777777" w:rsidR="00715DAA" w:rsidRPr="00FA6DFC" w:rsidRDefault="00715DAA" w:rsidP="004C1CFB">
            <w:pPr>
              <w:jc w:val="righ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  <w:color w:val="044A91"/>
              </w:rPr>
              <w:drawing>
                <wp:inline distT="0" distB="0" distL="0" distR="0" wp14:anchorId="72DB0175" wp14:editId="56D3E149">
                  <wp:extent cx="1117600" cy="1117600"/>
                  <wp:effectExtent l="0" t="0" r="0" b="0"/>
                  <wp:docPr id="1" name="Picture 1" descr="cidimage001.png@01D6BD97.B334ED70">
                    <a:hlinkClick xmlns:a="http://schemas.openxmlformats.org/drawingml/2006/main" r:id="rId6" tooltip="http://www.hrw.org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8474" name="Picture 1" descr="cidimage001.png@01D6BD97.B334ED70">
                            <a:hlinkClick r:id="rId6" tooltip="http://www.hrw.org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DAA" w14:paraId="447E7341" w14:textId="77777777" w:rsidTr="004C1CFB">
        <w:trPr>
          <w:trHeight w:val="1368"/>
        </w:trPr>
        <w:tc>
          <w:tcPr>
            <w:tcW w:w="6194" w:type="dxa"/>
            <w:tcBorders>
              <w:top w:val="nil"/>
              <w:left w:val="nil"/>
              <w:bottom w:val="single" w:sz="8" w:space="0" w:color="FFFF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AA13" w14:textId="77777777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b/>
                <w:bCs/>
                <w:noProof/>
              </w:rPr>
              <w:t>Senior Quantitative Analyst | Human Rights Watch</w:t>
            </w:r>
          </w:p>
          <w:p w14:paraId="2344847A" w14:textId="77777777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Arial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Oakland, CA</w:t>
            </w:r>
          </w:p>
          <w:p w14:paraId="169B138A" w14:textId="5DD3C8EB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Direct: +1 310 720-3458 | Email:</w:t>
            </w:r>
            <w:r w:rsidRPr="00FA6DFC">
              <w:rPr>
                <w:rFonts w:ascii="MetaPro-Norm" w:eastAsiaTheme="minorEastAsia" w:hAnsi="MetaPro-Norm" w:cs="Arial"/>
                <w:noProof/>
                <w:color w:val="001748"/>
              </w:rPr>
              <w:t> </w:t>
            </w:r>
            <w:hyperlink r:id="rId8" w:history="1">
              <w:r w:rsidRPr="00FA6DFC">
                <w:rPr>
                  <w:rStyle w:val="Hyperlink"/>
                  <w:rFonts w:ascii="MetaPro-Norm" w:eastAsiaTheme="minorEastAsia" w:hAnsi="MetaPro-Norm" w:cs="Arial"/>
                  <w:noProof/>
                  <w:color w:val="0563C1"/>
                </w:rPr>
                <w:t>rootb@hrw.org</w:t>
              </w:r>
            </w:hyperlink>
          </w:p>
          <w:p w14:paraId="56495917" w14:textId="77777777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  <w:r w:rsidRPr="00FA6DFC">
              <w:rPr>
                <w:rFonts w:ascii="MetaPro-Norm" w:eastAsiaTheme="minorEastAsia" w:hAnsi="MetaPro-Norm" w:cs="Arial"/>
                <w:noProof/>
              </w:rPr>
              <w:t>Website:</w:t>
            </w:r>
            <w:r w:rsidRPr="00FA6DFC">
              <w:rPr>
                <w:rFonts w:ascii="MetaPro-Norm" w:eastAsiaTheme="minorEastAsia" w:hAnsi="MetaPro-Norm" w:cs="Arial"/>
                <w:noProof/>
                <w:color w:val="17375E"/>
              </w:rPr>
              <w:t> </w:t>
            </w:r>
            <w:hyperlink r:id="rId9" w:history="1">
              <w:r w:rsidRPr="00FA6DFC">
                <w:rPr>
                  <w:rStyle w:val="Hyperlink"/>
                  <w:rFonts w:ascii="MetaPro-Norm" w:eastAsiaTheme="minorEastAsia" w:hAnsi="MetaPro-Norm" w:cs="Arial"/>
                  <w:noProof/>
                  <w:color w:val="044A91"/>
                </w:rPr>
                <w:t>http://www.hrw.org/united-states</w:t>
              </w:r>
            </w:hyperlink>
          </w:p>
          <w:p w14:paraId="56EBBDE4" w14:textId="77777777" w:rsidR="00715DAA" w:rsidRPr="00FA6DFC" w:rsidRDefault="00715DAA" w:rsidP="004C1CFB">
            <w:pPr>
              <w:spacing w:line="253" w:lineRule="atLeast"/>
              <w:rPr>
                <w:rFonts w:ascii="MetaPro-Norm" w:eastAsiaTheme="minorEastAsia" w:hAnsi="MetaPro-Norm" w:cs="Calibri"/>
                <w:noProof/>
              </w:rPr>
            </w:pPr>
          </w:p>
        </w:tc>
        <w:tc>
          <w:tcPr>
            <w:tcW w:w="0" w:type="auto"/>
            <w:vMerge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14:paraId="2CE0BB4E" w14:textId="77777777" w:rsidR="00715DAA" w:rsidRPr="00FA6DFC" w:rsidRDefault="00715DAA" w:rsidP="004C1CFB">
            <w:pPr>
              <w:rPr>
                <w:rFonts w:ascii="MetaPro-Norm" w:eastAsiaTheme="minorEastAsia" w:hAnsi="MetaPro-Norm" w:cs="Calibri"/>
                <w:noProof/>
              </w:rPr>
            </w:pPr>
          </w:p>
        </w:tc>
      </w:tr>
    </w:tbl>
    <w:p w14:paraId="42186F3D" w14:textId="77777777" w:rsidR="00715DAA" w:rsidRPr="00FA6DFC" w:rsidRDefault="00715DAA" w:rsidP="00715DAA">
      <w:pPr>
        <w:rPr>
          <w:rFonts w:ascii="MetaPro-Norm" w:hAnsi="MetaPro-Norm"/>
        </w:rPr>
      </w:pPr>
    </w:p>
    <w:p w14:paraId="3E703CD8" w14:textId="063A487E" w:rsidR="00715DAA" w:rsidRPr="00021C40" w:rsidRDefault="17BB29B2" w:rsidP="195A96F5">
      <w:pPr>
        <w:pStyle w:val="NormalWeb"/>
        <w:spacing w:line="259" w:lineRule="auto"/>
        <w:rPr>
          <w:rFonts w:ascii="MetaPro-Norm" w:hAnsi="MetaPro-Norm"/>
          <w:color w:val="000000" w:themeColor="text1"/>
        </w:rPr>
      </w:pPr>
      <w:r w:rsidRPr="195A96F5">
        <w:rPr>
          <w:rFonts w:ascii="MetaPro-Norm" w:hAnsi="MetaPro-Norm"/>
          <w:color w:val="000000" w:themeColor="text1"/>
        </w:rPr>
        <w:t xml:space="preserve">CC: </w:t>
      </w:r>
      <w:r w:rsidR="5E45AEC1" w:rsidRPr="195A96F5">
        <w:rPr>
          <w:rFonts w:ascii="MetaPro-Norm" w:hAnsi="MetaPro-Norm"/>
          <w:color w:val="000000" w:themeColor="text1"/>
        </w:rPr>
        <w:t>Thomas R. Burke, Davis Wright Tremaine LLP</w:t>
      </w:r>
    </w:p>
    <w:p w14:paraId="1AC65B90" w14:textId="77777777" w:rsidR="00715DAA" w:rsidRDefault="00715DAA"/>
    <w:sectPr w:rsidR="0071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Pro-Norm">
    <w:panose1 w:val="020B0504030101020102"/>
    <w:charset w:val="00"/>
    <w:family w:val="swiss"/>
    <w:notTrueType/>
    <w:pitch w:val="variable"/>
    <w:sig w:usb0="A00002F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4596"/>
    <w:multiLevelType w:val="hybridMultilevel"/>
    <w:tmpl w:val="AA6454D0"/>
    <w:lvl w:ilvl="0" w:tplc="C274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C29B6C">
      <w:start w:val="1"/>
      <w:numFmt w:val="lowerLetter"/>
      <w:lvlText w:val="%2."/>
      <w:lvlJc w:val="left"/>
      <w:pPr>
        <w:ind w:left="1440" w:hanging="360"/>
      </w:pPr>
    </w:lvl>
    <w:lvl w:ilvl="2" w:tplc="EFAC2B34">
      <w:start w:val="1"/>
      <w:numFmt w:val="lowerRoman"/>
      <w:lvlText w:val="%3."/>
      <w:lvlJc w:val="right"/>
      <w:pPr>
        <w:ind w:left="2160" w:hanging="180"/>
      </w:pPr>
    </w:lvl>
    <w:lvl w:ilvl="3" w:tplc="EC1EEFD8">
      <w:start w:val="1"/>
      <w:numFmt w:val="decimal"/>
      <w:lvlText w:val="%4."/>
      <w:lvlJc w:val="left"/>
      <w:pPr>
        <w:ind w:left="2880" w:hanging="360"/>
      </w:pPr>
    </w:lvl>
    <w:lvl w:ilvl="4" w:tplc="E6FE29B0">
      <w:start w:val="1"/>
      <w:numFmt w:val="lowerLetter"/>
      <w:lvlText w:val="%5."/>
      <w:lvlJc w:val="left"/>
      <w:pPr>
        <w:ind w:left="3600" w:hanging="360"/>
      </w:pPr>
    </w:lvl>
    <w:lvl w:ilvl="5" w:tplc="8B2CB70C">
      <w:start w:val="1"/>
      <w:numFmt w:val="lowerRoman"/>
      <w:lvlText w:val="%6."/>
      <w:lvlJc w:val="right"/>
      <w:pPr>
        <w:ind w:left="4320" w:hanging="180"/>
      </w:pPr>
    </w:lvl>
    <w:lvl w:ilvl="6" w:tplc="F446C234">
      <w:start w:val="1"/>
      <w:numFmt w:val="decimal"/>
      <w:lvlText w:val="%7."/>
      <w:lvlJc w:val="left"/>
      <w:pPr>
        <w:ind w:left="5040" w:hanging="360"/>
      </w:pPr>
    </w:lvl>
    <w:lvl w:ilvl="7" w:tplc="F0160788" w:tentative="1">
      <w:start w:val="1"/>
      <w:numFmt w:val="lowerLetter"/>
      <w:lvlText w:val="%8."/>
      <w:lvlJc w:val="left"/>
      <w:pPr>
        <w:ind w:left="5760" w:hanging="360"/>
      </w:pPr>
    </w:lvl>
    <w:lvl w:ilvl="8" w:tplc="46CC7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2B7"/>
    <w:multiLevelType w:val="hybridMultilevel"/>
    <w:tmpl w:val="E0D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Root">
    <w15:presenceInfo w15:providerId="AD" w15:userId="S::rootb@hrw.org::d658555b-1885-4dde-a6b1-c499d041db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AA"/>
    <w:rsid w:val="00034498"/>
    <w:rsid w:val="00040CB2"/>
    <w:rsid w:val="00046FE4"/>
    <w:rsid w:val="000E1E4F"/>
    <w:rsid w:val="0010112C"/>
    <w:rsid w:val="00115AE5"/>
    <w:rsid w:val="00155357"/>
    <w:rsid w:val="001939DA"/>
    <w:rsid w:val="001A4776"/>
    <w:rsid w:val="001B3BB2"/>
    <w:rsid w:val="001F4EB0"/>
    <w:rsid w:val="00237C03"/>
    <w:rsid w:val="002417D6"/>
    <w:rsid w:val="00251119"/>
    <w:rsid w:val="002E4D5B"/>
    <w:rsid w:val="003151EF"/>
    <w:rsid w:val="00355483"/>
    <w:rsid w:val="00360023"/>
    <w:rsid w:val="00375FAF"/>
    <w:rsid w:val="003B4E76"/>
    <w:rsid w:val="003F0F26"/>
    <w:rsid w:val="004A1295"/>
    <w:rsid w:val="004C1CFB"/>
    <w:rsid w:val="004E6EF1"/>
    <w:rsid w:val="0050773E"/>
    <w:rsid w:val="00532CC0"/>
    <w:rsid w:val="0055206B"/>
    <w:rsid w:val="00592682"/>
    <w:rsid w:val="00621E4A"/>
    <w:rsid w:val="006C1489"/>
    <w:rsid w:val="00715DAA"/>
    <w:rsid w:val="00720C34"/>
    <w:rsid w:val="00722A8D"/>
    <w:rsid w:val="00740B0E"/>
    <w:rsid w:val="00745B1A"/>
    <w:rsid w:val="00777E95"/>
    <w:rsid w:val="007F5470"/>
    <w:rsid w:val="00811D47"/>
    <w:rsid w:val="00915ACF"/>
    <w:rsid w:val="00945BB2"/>
    <w:rsid w:val="0095642E"/>
    <w:rsid w:val="00984109"/>
    <w:rsid w:val="009A7194"/>
    <w:rsid w:val="00A47A60"/>
    <w:rsid w:val="00A73977"/>
    <w:rsid w:val="00A833C6"/>
    <w:rsid w:val="00AD1D9C"/>
    <w:rsid w:val="00AF7D60"/>
    <w:rsid w:val="00B1350C"/>
    <w:rsid w:val="00B24656"/>
    <w:rsid w:val="00B83C60"/>
    <w:rsid w:val="00BD217B"/>
    <w:rsid w:val="00BD76B9"/>
    <w:rsid w:val="00BE384D"/>
    <w:rsid w:val="00BE4BE3"/>
    <w:rsid w:val="00BF5159"/>
    <w:rsid w:val="00C52576"/>
    <w:rsid w:val="00C90471"/>
    <w:rsid w:val="00D04077"/>
    <w:rsid w:val="00D33824"/>
    <w:rsid w:val="00D96B59"/>
    <w:rsid w:val="00DA573D"/>
    <w:rsid w:val="00DD493C"/>
    <w:rsid w:val="00E06494"/>
    <w:rsid w:val="00E25C45"/>
    <w:rsid w:val="00E90E0D"/>
    <w:rsid w:val="00ED4B4A"/>
    <w:rsid w:val="00F103D8"/>
    <w:rsid w:val="00F139E2"/>
    <w:rsid w:val="00FB77CF"/>
    <w:rsid w:val="01501AA1"/>
    <w:rsid w:val="0226DAF4"/>
    <w:rsid w:val="02C7222E"/>
    <w:rsid w:val="04E02F2F"/>
    <w:rsid w:val="05D7F02E"/>
    <w:rsid w:val="05E9B348"/>
    <w:rsid w:val="0B43910C"/>
    <w:rsid w:val="137BDE7B"/>
    <w:rsid w:val="13BFFFEA"/>
    <w:rsid w:val="17A5AD9E"/>
    <w:rsid w:val="17BB29B2"/>
    <w:rsid w:val="195A96F5"/>
    <w:rsid w:val="19AED07D"/>
    <w:rsid w:val="1A7A9151"/>
    <w:rsid w:val="1AAAB6FC"/>
    <w:rsid w:val="1BAE7A43"/>
    <w:rsid w:val="1E01CD7C"/>
    <w:rsid w:val="207921BE"/>
    <w:rsid w:val="24845840"/>
    <w:rsid w:val="24EE05BB"/>
    <w:rsid w:val="26193835"/>
    <w:rsid w:val="26E5534E"/>
    <w:rsid w:val="2ADC799C"/>
    <w:rsid w:val="2B29DF60"/>
    <w:rsid w:val="2B3B9FEB"/>
    <w:rsid w:val="2B3F811F"/>
    <w:rsid w:val="2E95A713"/>
    <w:rsid w:val="353B6736"/>
    <w:rsid w:val="37EF3A0B"/>
    <w:rsid w:val="3A18F39D"/>
    <w:rsid w:val="3DFCCD03"/>
    <w:rsid w:val="3EBB4047"/>
    <w:rsid w:val="3F7A0C9F"/>
    <w:rsid w:val="404FE1D8"/>
    <w:rsid w:val="41BC2747"/>
    <w:rsid w:val="41BEA056"/>
    <w:rsid w:val="44E45BEC"/>
    <w:rsid w:val="48401BC2"/>
    <w:rsid w:val="4A29C180"/>
    <w:rsid w:val="4D1BD3DB"/>
    <w:rsid w:val="4F3AA1AE"/>
    <w:rsid w:val="51E35900"/>
    <w:rsid w:val="56559244"/>
    <w:rsid w:val="5A303E0A"/>
    <w:rsid w:val="5A545D1E"/>
    <w:rsid w:val="5CB52014"/>
    <w:rsid w:val="5D53C68A"/>
    <w:rsid w:val="5E45AEC1"/>
    <w:rsid w:val="5FB44275"/>
    <w:rsid w:val="6068A77F"/>
    <w:rsid w:val="611EBD5F"/>
    <w:rsid w:val="612BB262"/>
    <w:rsid w:val="619B8A79"/>
    <w:rsid w:val="627BB9BF"/>
    <w:rsid w:val="64717424"/>
    <w:rsid w:val="647E5D43"/>
    <w:rsid w:val="690CDEA4"/>
    <w:rsid w:val="695D1D24"/>
    <w:rsid w:val="6D475221"/>
    <w:rsid w:val="6FCA8A33"/>
    <w:rsid w:val="7093C427"/>
    <w:rsid w:val="711068A5"/>
    <w:rsid w:val="71683857"/>
    <w:rsid w:val="75698CF8"/>
    <w:rsid w:val="7758A0F4"/>
    <w:rsid w:val="781CB75E"/>
    <w:rsid w:val="791B201B"/>
    <w:rsid w:val="7B4E1D82"/>
    <w:rsid w:val="7C8E37AE"/>
    <w:rsid w:val="7FD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4EC"/>
  <w15:chartTrackingRefBased/>
  <w15:docId w15:val="{BEAD11E7-EBC7-4013-ADFA-DBE046A3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DA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15DA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5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AA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715DAA"/>
  </w:style>
  <w:style w:type="character" w:customStyle="1" w:styleId="eop">
    <w:name w:val="eop"/>
    <w:basedOn w:val="DefaultParagraphFont"/>
    <w:rsid w:val="00715DAA"/>
  </w:style>
  <w:style w:type="paragraph" w:customStyle="1" w:styleId="paragraph">
    <w:name w:val="paragraph"/>
    <w:basedOn w:val="Normal"/>
    <w:rsid w:val="00715DAA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3D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1D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b@hrw.org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w.org/" TargetMode="External"/><Relationship Id="rId11" Type="http://schemas.microsoft.com/office/2011/relationships/people" Target="people.xml"/><Relationship Id="rId5" Type="http://schemas.openxmlformats.org/officeDocument/2006/relationships/hyperlink" Target="mailto:Kevin.Wong@hacla.org" TargetMode="Externa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rw.org/united-state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5871FA913FA44BB1132F3930C67CB" ma:contentTypeVersion="18" ma:contentTypeDescription="Create a new document." ma:contentTypeScope="" ma:versionID="5161c0056b0abc47c430796736fbeca6">
  <xsd:schema xmlns:xsd="http://www.w3.org/2001/XMLSchema" xmlns:xs="http://www.w3.org/2001/XMLSchema" xmlns:p="http://schemas.microsoft.com/office/2006/metadata/properties" xmlns:ns2="11e18f46-bd3c-46db-8df1-7107b99d24b3" xmlns:ns3="623a4dc3-2c58-486a-9e57-493ba81c4bf0" targetNamespace="http://schemas.microsoft.com/office/2006/metadata/properties" ma:root="true" ma:fieldsID="f0a1beaa1c488cc2dac220da210f64e1" ns2:_="" ns3:_="">
    <xsd:import namespace="11e18f46-bd3c-46db-8df1-7107b99d24b3"/>
    <xsd:import namespace="623a4dc3-2c58-486a-9e57-493ba81c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8f46-bd3c-46db-8df1-7107b99d2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fdafe-9854-4240-ab20-80134166ca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4dc3-2c58-486a-9e57-493ba81c4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4c75a-af63-47b2-aef1-21a4d5ee6c67}" ma:internalName="TaxCatchAll" ma:showField="CatchAllData" ma:web="623a4dc3-2c58-486a-9e57-493ba81c4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e18f46-bd3c-46db-8df1-7107b99d24b3">
      <Terms xmlns="http://schemas.microsoft.com/office/infopath/2007/PartnerControls"/>
    </lcf76f155ced4ddcb4097134ff3c332f>
    <TaxCatchAll xmlns="623a4dc3-2c58-486a-9e57-493ba81c4bf0" xsi:nil="true"/>
  </documentManagement>
</p:properties>
</file>

<file path=customXml/itemProps1.xml><?xml version="1.0" encoding="utf-8"?>
<ds:datastoreItem xmlns:ds="http://schemas.openxmlformats.org/officeDocument/2006/customXml" ds:itemID="{F82A1281-2B54-441B-82D1-58A8B73ECB77}"/>
</file>

<file path=customXml/itemProps2.xml><?xml version="1.0" encoding="utf-8"?>
<ds:datastoreItem xmlns:ds="http://schemas.openxmlformats.org/officeDocument/2006/customXml" ds:itemID="{725E8460-D250-4352-80AC-7416397570C3}"/>
</file>

<file path=customXml/itemProps3.xml><?xml version="1.0" encoding="utf-8"?>
<ds:datastoreItem xmlns:ds="http://schemas.openxmlformats.org/officeDocument/2006/customXml" ds:itemID="{3586A57A-6B37-4877-91D9-5D85CE9BD3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Root</dc:creator>
  <cp:keywords/>
  <dc:description/>
  <cp:lastModifiedBy>Brian Root</cp:lastModifiedBy>
  <cp:revision>5</cp:revision>
  <dcterms:created xsi:type="dcterms:W3CDTF">2021-12-14T21:17:00Z</dcterms:created>
  <dcterms:modified xsi:type="dcterms:W3CDTF">2022-01-04T20:17:00Z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0x01010062D5871FA913FA44BB1132F3930C67CB</vt:lpwstr>
  </property>
</Properties>
</file>