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1B8D" w14:textId="29722DF3" w:rsidR="0050410D" w:rsidRPr="0081458B" w:rsidRDefault="0050410D">
      <w:pPr>
        <w:rPr>
          <w:rFonts w:ascii="MetaPro-Norm" w:hAnsi="MetaPro-Norm"/>
        </w:rPr>
      </w:pPr>
    </w:p>
    <w:p w14:paraId="234178DF" w14:textId="7AC44D24" w:rsidR="00D03BA6" w:rsidRPr="0081458B" w:rsidRDefault="2D5EBE34" w:rsidP="00D03BA6">
      <w:pPr>
        <w:pStyle w:val="NormalWeb"/>
        <w:rPr>
          <w:rFonts w:ascii="MetaPro-Norm" w:hAnsi="MetaPro-Norm"/>
          <w:color w:val="000000"/>
        </w:rPr>
      </w:pPr>
      <w:r w:rsidRPr="1C995FE8">
        <w:rPr>
          <w:rFonts w:ascii="MetaPro-Norm" w:hAnsi="MetaPro-Norm"/>
          <w:color w:val="000000" w:themeColor="text1"/>
        </w:rPr>
        <w:t>December 1</w:t>
      </w:r>
      <w:r w:rsidR="4C9DDDF5" w:rsidRPr="1C995FE8">
        <w:rPr>
          <w:rFonts w:ascii="MetaPro-Norm" w:hAnsi="MetaPro-Norm"/>
          <w:color w:val="000000" w:themeColor="text1"/>
        </w:rPr>
        <w:t>7</w:t>
      </w:r>
      <w:r w:rsidR="6DABA5B5" w:rsidRPr="1C995FE8">
        <w:rPr>
          <w:rFonts w:ascii="MetaPro-Norm" w:hAnsi="MetaPro-Norm"/>
          <w:color w:val="000000" w:themeColor="text1"/>
        </w:rPr>
        <w:t>,</w:t>
      </w:r>
      <w:r w:rsidR="4ACB2F5C" w:rsidRPr="1C995FE8">
        <w:rPr>
          <w:rFonts w:ascii="MetaPro-Norm" w:hAnsi="MetaPro-Norm"/>
          <w:color w:val="000000" w:themeColor="text1"/>
        </w:rPr>
        <w:t xml:space="preserve"> 2021</w:t>
      </w:r>
    </w:p>
    <w:p w14:paraId="26D26C11" w14:textId="33F3DE36" w:rsidR="53D18693" w:rsidRDefault="53D18693" w:rsidP="53D18693">
      <w:pPr>
        <w:pStyle w:val="NormalWeb"/>
        <w:rPr>
          <w:color w:val="000000" w:themeColor="text1"/>
        </w:rPr>
      </w:pPr>
    </w:p>
    <w:p w14:paraId="06536AC6" w14:textId="34065249" w:rsidR="00E31032" w:rsidRPr="0081458B" w:rsidRDefault="006D0384" w:rsidP="00E31032">
      <w:pPr>
        <w:rPr>
          <w:rFonts w:ascii="MetaPro-Norm" w:hAnsi="MetaPro-Norm"/>
          <w:color w:val="000000"/>
        </w:rPr>
      </w:pPr>
      <w:r w:rsidRPr="0081458B">
        <w:rPr>
          <w:rFonts w:ascii="MetaPro-Norm" w:hAnsi="MetaPro-Norm"/>
          <w:color w:val="000000"/>
        </w:rPr>
        <w:t>Ms. Barbara Romero</w:t>
      </w:r>
    </w:p>
    <w:p w14:paraId="27D09111" w14:textId="77777777" w:rsidR="00E31032" w:rsidRPr="0081458B" w:rsidRDefault="006D0384" w:rsidP="00E31032">
      <w:pPr>
        <w:rPr>
          <w:rFonts w:ascii="MetaPro-Norm" w:hAnsi="MetaPro-Norm"/>
          <w:color w:val="000000"/>
        </w:rPr>
      </w:pPr>
      <w:r w:rsidRPr="0081458B">
        <w:rPr>
          <w:rFonts w:ascii="MetaPro-Norm" w:hAnsi="MetaPro-Norm"/>
          <w:color w:val="000000"/>
        </w:rPr>
        <w:t>Director and General Manager LA Sanitation and Environment (LASAN)</w:t>
      </w:r>
    </w:p>
    <w:p w14:paraId="34B174AC" w14:textId="65D141A7" w:rsidR="00E31032" w:rsidRPr="0081458B" w:rsidRDefault="006D0384" w:rsidP="00E31032">
      <w:pPr>
        <w:rPr>
          <w:rFonts w:ascii="MetaPro-Norm" w:hAnsi="MetaPro-Norm"/>
          <w:color w:val="000000"/>
        </w:rPr>
      </w:pPr>
      <w:r w:rsidRPr="0081458B">
        <w:rPr>
          <w:rFonts w:ascii="MetaPro-Norm" w:hAnsi="MetaPro-Norm"/>
          <w:color w:val="000000"/>
        </w:rPr>
        <w:t>1149 S. Broadway Los Angeles, CA 90015</w:t>
      </w:r>
    </w:p>
    <w:p w14:paraId="1C598FB5" w14:textId="30AF7E4C" w:rsidR="0050410D" w:rsidRPr="0081458B" w:rsidRDefault="0050410D">
      <w:pPr>
        <w:rPr>
          <w:rFonts w:ascii="MetaPro-Norm" w:hAnsi="MetaPro-Norm"/>
        </w:rPr>
      </w:pPr>
    </w:p>
    <w:p w14:paraId="578CEE78" w14:textId="7DA053AE" w:rsidR="00D03BA6" w:rsidRPr="0081458B" w:rsidRDefault="006D0384">
      <w:pPr>
        <w:rPr>
          <w:rFonts w:ascii="MetaPro-Norm" w:hAnsi="MetaPro-Norm"/>
        </w:rPr>
      </w:pPr>
      <w:r w:rsidRPr="0081458B">
        <w:rPr>
          <w:rFonts w:ascii="MetaPro-Norm" w:hAnsi="MetaPro-Norm"/>
        </w:rPr>
        <w:t xml:space="preserve">Dear </w:t>
      </w:r>
      <w:r w:rsidR="00E31032" w:rsidRPr="0081458B">
        <w:rPr>
          <w:rFonts w:ascii="MetaPro-Norm" w:hAnsi="MetaPro-Norm"/>
        </w:rPr>
        <w:t>Ms. Romero</w:t>
      </w:r>
      <w:r w:rsidRPr="0081458B">
        <w:rPr>
          <w:rFonts w:ascii="MetaPro-Norm" w:hAnsi="MetaPro-Norm"/>
        </w:rPr>
        <w:t>,</w:t>
      </w:r>
    </w:p>
    <w:p w14:paraId="48F5DA70" w14:textId="1AC9D1D5" w:rsidR="00D03BA6" w:rsidRPr="0081458B" w:rsidRDefault="00D03BA6">
      <w:pPr>
        <w:rPr>
          <w:rFonts w:ascii="MetaPro-Norm" w:hAnsi="MetaPro-Norm"/>
        </w:rPr>
      </w:pPr>
    </w:p>
    <w:p w14:paraId="047CBA50" w14:textId="30130CC7" w:rsidR="000B40D7" w:rsidRPr="0081458B" w:rsidRDefault="006D0384">
      <w:pPr>
        <w:rPr>
          <w:rFonts w:ascii="MetaPro-Norm" w:hAnsi="MetaPro-Norm"/>
          <w:color w:val="000000"/>
        </w:rPr>
      </w:pPr>
      <w:r w:rsidRPr="53D18693">
        <w:rPr>
          <w:rFonts w:ascii="MetaPro-Norm" w:hAnsi="MetaPro-Norm"/>
          <w:color w:val="000000" w:themeColor="text1"/>
        </w:rPr>
        <w:t xml:space="preserve">Pursuant to the </w:t>
      </w:r>
      <w:r w:rsidR="00B26D6B" w:rsidRPr="53D18693">
        <w:rPr>
          <w:rFonts w:ascii="MetaPro-Norm" w:hAnsi="MetaPro-Norm"/>
          <w:color w:val="000000" w:themeColor="text1"/>
        </w:rPr>
        <w:t>California Public Records Act</w:t>
      </w:r>
      <w:r w:rsidRPr="53D18693">
        <w:rPr>
          <w:rFonts w:ascii="MetaPro-Norm" w:hAnsi="MetaPro-Norm"/>
          <w:color w:val="000000" w:themeColor="text1"/>
        </w:rPr>
        <w:t xml:space="preserve"> </w:t>
      </w:r>
      <w:r w:rsidR="00B26D6B" w:rsidRPr="53D18693">
        <w:rPr>
          <w:rFonts w:ascii="MetaPro-Norm" w:hAnsi="MetaPro-Norm"/>
          <w:color w:val="000000" w:themeColor="text1"/>
        </w:rPr>
        <w:t>(</w:t>
      </w:r>
      <w:r w:rsidRPr="53D18693">
        <w:rPr>
          <w:rFonts w:ascii="MetaPro-Norm" w:hAnsi="MetaPro-Norm"/>
          <w:color w:val="000000" w:themeColor="text1"/>
        </w:rPr>
        <w:t>Cal. Gov't Code Secs. 6250 through 6276.48</w:t>
      </w:r>
      <w:r w:rsidR="00B26D6B" w:rsidRPr="53D18693">
        <w:rPr>
          <w:rFonts w:ascii="MetaPro-Norm" w:hAnsi="MetaPro-Norm"/>
          <w:color w:val="000000" w:themeColor="text1"/>
        </w:rPr>
        <w:t>)</w:t>
      </w:r>
      <w:r w:rsidRPr="53D18693">
        <w:rPr>
          <w:rFonts w:ascii="MetaPro-Norm" w:hAnsi="MetaPro-Norm"/>
          <w:color w:val="000000" w:themeColor="text1"/>
        </w:rPr>
        <w:t xml:space="preserve">, </w:t>
      </w:r>
      <w:r w:rsidR="00DE5F76" w:rsidRPr="53D18693">
        <w:rPr>
          <w:rFonts w:ascii="MetaPro-Norm" w:hAnsi="MetaPro-Norm"/>
          <w:color w:val="000000" w:themeColor="text1"/>
        </w:rPr>
        <w:t>Human Rights Watch (HRW)</w:t>
      </w:r>
      <w:r w:rsidR="009C1C5B" w:rsidRPr="53D18693">
        <w:rPr>
          <w:rFonts w:ascii="MetaPro-Norm" w:hAnsi="MetaPro-Norm"/>
          <w:color w:val="000000" w:themeColor="text1"/>
        </w:rPr>
        <w:t xml:space="preserve"> makes this request </w:t>
      </w:r>
      <w:r w:rsidRPr="53D18693">
        <w:rPr>
          <w:rFonts w:ascii="MetaPro-Norm" w:hAnsi="MetaPro-Norm"/>
          <w:color w:val="000000" w:themeColor="text1"/>
        </w:rPr>
        <w:t xml:space="preserve">to LASAN for data and documents pertaining to </w:t>
      </w:r>
      <w:r w:rsidR="000B2542" w:rsidRPr="53D18693">
        <w:rPr>
          <w:rFonts w:ascii="MetaPro-Norm" w:hAnsi="MetaPro-Norm"/>
          <w:color w:val="000000" w:themeColor="text1"/>
        </w:rPr>
        <w:t>the Livability Services Division (LSD)</w:t>
      </w:r>
      <w:r w:rsidRPr="53D18693">
        <w:rPr>
          <w:rFonts w:ascii="MetaPro-Norm" w:hAnsi="MetaPro-Norm"/>
          <w:color w:val="000000" w:themeColor="text1"/>
        </w:rPr>
        <w:t xml:space="preserve">.  </w:t>
      </w:r>
      <w:r w:rsidR="00740A66" w:rsidRPr="53D18693">
        <w:rPr>
          <w:rFonts w:ascii="MetaPro-Norm" w:hAnsi="MetaPro-Norm"/>
          <w:color w:val="000000" w:themeColor="text1"/>
        </w:rPr>
        <w:t>To</w:t>
      </w:r>
      <w:r w:rsidR="001E4676" w:rsidRPr="53D18693">
        <w:rPr>
          <w:rFonts w:ascii="MetaPro-Norm" w:hAnsi="MetaPro-Norm"/>
          <w:color w:val="000000" w:themeColor="text1"/>
        </w:rPr>
        <w:t xml:space="preserve"> gain the most comprehensive understanding of the Divisions’ practices, we are seeking several pieces of data/documents pertaining to</w:t>
      </w:r>
      <w:r w:rsidR="006E3E6B" w:rsidRPr="53D18693">
        <w:rPr>
          <w:rFonts w:ascii="MetaPro-Norm" w:hAnsi="MetaPro-Norm"/>
          <w:color w:val="000000" w:themeColor="text1"/>
        </w:rPr>
        <w:t xml:space="preserve"> cleanings</w:t>
      </w:r>
      <w:r w:rsidR="00740A66" w:rsidRPr="53D18693">
        <w:rPr>
          <w:rFonts w:ascii="MetaPro-Norm" w:hAnsi="MetaPro-Norm"/>
          <w:color w:val="000000" w:themeColor="text1"/>
        </w:rPr>
        <w:t>.</w:t>
      </w:r>
    </w:p>
    <w:p w14:paraId="0969E4D9" w14:textId="77777777" w:rsidR="001E4676" w:rsidRPr="0081458B" w:rsidRDefault="001E4676">
      <w:pPr>
        <w:rPr>
          <w:rFonts w:ascii="MetaPro-Norm" w:hAnsi="MetaPro-Norm"/>
          <w:sz w:val="22"/>
          <w:szCs w:val="22"/>
        </w:rPr>
      </w:pPr>
    </w:p>
    <w:p w14:paraId="4B83955F" w14:textId="2B497569" w:rsidR="00D03BA6" w:rsidRPr="0081458B" w:rsidRDefault="006D0384" w:rsidP="53D18693">
      <w:pPr>
        <w:rPr>
          <w:rFonts w:ascii="MetaPro-Norm" w:hAnsi="MetaPro-Norm"/>
        </w:rPr>
      </w:pPr>
      <w:r w:rsidRPr="53D18693">
        <w:rPr>
          <w:rFonts w:ascii="MetaPro-Norm" w:hAnsi="MetaPro-Norm"/>
          <w:color w:val="000000" w:themeColor="text1"/>
        </w:rPr>
        <w:t>We request the following data:</w:t>
      </w:r>
    </w:p>
    <w:p w14:paraId="58679950" w14:textId="77777777" w:rsidR="00D03BA6" w:rsidRPr="0081458B" w:rsidRDefault="00D03BA6">
      <w:pPr>
        <w:rPr>
          <w:rFonts w:ascii="MetaPro-Norm" w:hAnsi="MetaPro-Norm"/>
        </w:rPr>
      </w:pPr>
    </w:p>
    <w:p w14:paraId="755604FF" w14:textId="4CE8DB2B" w:rsidR="0050410D" w:rsidRPr="0081458B" w:rsidRDefault="006D0384" w:rsidP="00F8550A">
      <w:pPr>
        <w:pStyle w:val="ListParagraph"/>
        <w:numPr>
          <w:ilvl w:val="0"/>
          <w:numId w:val="2"/>
        </w:numPr>
        <w:rPr>
          <w:rFonts w:ascii="MetaPro-Norm" w:hAnsi="MetaPro-Norm"/>
        </w:rPr>
      </w:pPr>
      <w:r w:rsidRPr="53D18693">
        <w:rPr>
          <w:rFonts w:ascii="MetaPro-Norm" w:hAnsi="MetaPro-Norm"/>
        </w:rPr>
        <w:t>Data</w:t>
      </w:r>
      <w:r w:rsidR="00F8550A" w:rsidRPr="53D18693">
        <w:rPr>
          <w:rFonts w:ascii="MetaPro-Norm" w:hAnsi="MetaPro-Norm"/>
        </w:rPr>
        <w:t xml:space="preserve"> on </w:t>
      </w:r>
      <w:r w:rsidR="00AC2F7F" w:rsidRPr="53D18693">
        <w:rPr>
          <w:rFonts w:ascii="MetaPro-Norm" w:hAnsi="MetaPro-Norm"/>
        </w:rPr>
        <w:t>all CARE+ cleanings</w:t>
      </w:r>
      <w:r w:rsidRPr="53D18693">
        <w:rPr>
          <w:rFonts w:ascii="MetaPro-Norm" w:hAnsi="MetaPro-Norm"/>
        </w:rPr>
        <w:t>/</w:t>
      </w:r>
      <w:r w:rsidR="00AC2F7F" w:rsidRPr="53D18693">
        <w:rPr>
          <w:rFonts w:ascii="MetaPro-Norm" w:hAnsi="MetaPro-Norm"/>
        </w:rPr>
        <w:t>engagements between 1</w:t>
      </w:r>
      <w:r w:rsidR="008C7E9B" w:rsidRPr="53D18693">
        <w:rPr>
          <w:rFonts w:ascii="MetaPro-Norm" w:hAnsi="MetaPro-Norm"/>
        </w:rPr>
        <w:t>0</w:t>
      </w:r>
      <w:r w:rsidR="00AC2F7F" w:rsidRPr="53D18693">
        <w:rPr>
          <w:rFonts w:ascii="MetaPro-Norm" w:hAnsi="MetaPro-Norm"/>
        </w:rPr>
        <w:t xml:space="preserve">/1/2019 and the date this request is fulfilled. </w:t>
      </w:r>
      <w:r w:rsidRPr="53D18693">
        <w:rPr>
          <w:rFonts w:ascii="MetaPro-Norm" w:hAnsi="MetaPro-Norm"/>
        </w:rPr>
        <w:t>We request this data in a machine-readable, flat file format (</w:t>
      </w:r>
      <w:proofErr w:type="gramStart"/>
      <w:r w:rsidRPr="53D18693">
        <w:rPr>
          <w:rFonts w:ascii="MetaPro-Norm" w:hAnsi="MetaPro-Norm"/>
        </w:rPr>
        <w:t>e.g.</w:t>
      </w:r>
      <w:proofErr w:type="gramEnd"/>
      <w:r w:rsidRPr="53D18693">
        <w:rPr>
          <w:rFonts w:ascii="MetaPro-Norm" w:hAnsi="MetaPro-Norm"/>
        </w:rPr>
        <w:t xml:space="preserve"> csv file) or in the original format. </w:t>
      </w:r>
      <w:r w:rsidR="00AC2F7F" w:rsidRPr="53D18693">
        <w:rPr>
          <w:rFonts w:ascii="MetaPro-Norm" w:hAnsi="MetaPro-Norm"/>
        </w:rPr>
        <w:t>We request the following data on each cleaning/engagement:</w:t>
      </w:r>
    </w:p>
    <w:p w14:paraId="78D1AB7F" w14:textId="77777777" w:rsidR="00AC2F7F" w:rsidRPr="0081458B" w:rsidRDefault="006D0384" w:rsidP="00AC2F7F">
      <w:pPr>
        <w:pStyle w:val="ListParagraph"/>
        <w:numPr>
          <w:ilvl w:val="1"/>
          <w:numId w:val="2"/>
        </w:numPr>
        <w:rPr>
          <w:rFonts w:ascii="MetaPro-Norm" w:hAnsi="MetaPro-Norm"/>
        </w:rPr>
      </w:pPr>
      <w:r w:rsidRPr="0081458B">
        <w:rPr>
          <w:rFonts w:ascii="MetaPro-Norm" w:hAnsi="MetaPro-Norm"/>
        </w:rPr>
        <w:t>Authorization number</w:t>
      </w:r>
    </w:p>
    <w:p w14:paraId="450A6CF5" w14:textId="77B88143" w:rsidR="00AC2F7F" w:rsidRPr="0081458B" w:rsidRDefault="006D0384" w:rsidP="00AC2F7F">
      <w:pPr>
        <w:pStyle w:val="ListParagraph"/>
        <w:numPr>
          <w:ilvl w:val="1"/>
          <w:numId w:val="2"/>
        </w:numPr>
        <w:rPr>
          <w:rFonts w:ascii="MetaPro-Norm" w:hAnsi="MetaPro-Norm"/>
        </w:rPr>
      </w:pPr>
      <w:r w:rsidRPr="0081458B">
        <w:rPr>
          <w:rFonts w:ascii="MetaPro-Norm" w:hAnsi="MetaPro-Norm"/>
        </w:rPr>
        <w:t>Date</w:t>
      </w:r>
    </w:p>
    <w:p w14:paraId="7C43E614" w14:textId="172481E9" w:rsidR="00E2637A" w:rsidRPr="0081458B" w:rsidRDefault="006D0384" w:rsidP="00AC2F7F">
      <w:pPr>
        <w:pStyle w:val="ListParagraph"/>
        <w:numPr>
          <w:ilvl w:val="1"/>
          <w:numId w:val="2"/>
        </w:numPr>
        <w:rPr>
          <w:rFonts w:ascii="MetaPro-Norm" w:hAnsi="MetaPro-Norm"/>
        </w:rPr>
      </w:pPr>
      <w:r w:rsidRPr="0081458B">
        <w:rPr>
          <w:rFonts w:ascii="MetaPro-Norm" w:hAnsi="MetaPro-Norm"/>
        </w:rPr>
        <w:t>Council district</w:t>
      </w:r>
    </w:p>
    <w:p w14:paraId="74A4E705" w14:textId="4FF1ACD2" w:rsidR="00AC2F7F" w:rsidRPr="0081458B" w:rsidRDefault="006D0384" w:rsidP="00AC2F7F">
      <w:pPr>
        <w:pStyle w:val="ListParagraph"/>
        <w:numPr>
          <w:ilvl w:val="1"/>
          <w:numId w:val="2"/>
        </w:numPr>
        <w:rPr>
          <w:rFonts w:ascii="MetaPro-Norm" w:hAnsi="MetaPro-Norm"/>
        </w:rPr>
      </w:pPr>
      <w:r w:rsidRPr="0081458B">
        <w:rPr>
          <w:rFonts w:ascii="MetaPro-Norm" w:hAnsi="MetaPro-Norm"/>
        </w:rPr>
        <w:t>Address</w:t>
      </w:r>
    </w:p>
    <w:p w14:paraId="30B53975" w14:textId="5E66D2FE" w:rsidR="00AC2F7F" w:rsidRPr="0081458B" w:rsidRDefault="006D0384" w:rsidP="00AC2F7F">
      <w:pPr>
        <w:pStyle w:val="ListParagraph"/>
        <w:numPr>
          <w:ilvl w:val="1"/>
          <w:numId w:val="2"/>
        </w:numPr>
        <w:rPr>
          <w:rFonts w:ascii="MetaPro-Norm" w:hAnsi="MetaPro-Norm"/>
        </w:rPr>
      </w:pPr>
      <w:r w:rsidRPr="0081458B">
        <w:rPr>
          <w:rFonts w:ascii="MetaPro-Norm" w:hAnsi="MetaPro-Norm"/>
        </w:rPr>
        <w:t>Cross-street</w:t>
      </w:r>
    </w:p>
    <w:p w14:paraId="29B941AD" w14:textId="2E24A747" w:rsidR="00AC2F7F" w:rsidRPr="0081458B" w:rsidRDefault="006D0384" w:rsidP="00AC2F7F">
      <w:pPr>
        <w:pStyle w:val="ListParagraph"/>
        <w:numPr>
          <w:ilvl w:val="1"/>
          <w:numId w:val="2"/>
        </w:numPr>
        <w:rPr>
          <w:rFonts w:ascii="MetaPro-Norm" w:hAnsi="MetaPro-Norm"/>
        </w:rPr>
      </w:pPr>
      <w:r w:rsidRPr="0081458B">
        <w:rPr>
          <w:rFonts w:ascii="MetaPro-Norm" w:hAnsi="MetaPro-Norm"/>
        </w:rPr>
        <w:t>Time spent</w:t>
      </w:r>
    </w:p>
    <w:p w14:paraId="4F322D47" w14:textId="14FE02A7" w:rsidR="00E2637A" w:rsidRPr="0081458B" w:rsidRDefault="006D0384" w:rsidP="00AC2F7F">
      <w:pPr>
        <w:pStyle w:val="ListParagraph"/>
        <w:numPr>
          <w:ilvl w:val="1"/>
          <w:numId w:val="2"/>
        </w:numPr>
        <w:rPr>
          <w:rFonts w:ascii="MetaPro-Norm" w:hAnsi="MetaPro-Norm"/>
        </w:rPr>
      </w:pPr>
      <w:r w:rsidRPr="0081458B">
        <w:rPr>
          <w:rFonts w:ascii="MetaPro-Norm" w:hAnsi="MetaPro-Norm"/>
        </w:rPr>
        <w:t>Number of staff</w:t>
      </w:r>
    </w:p>
    <w:p w14:paraId="2CBB9FED" w14:textId="042C9B2D" w:rsidR="004775C7" w:rsidRPr="0081458B" w:rsidRDefault="006D0384" w:rsidP="004775C7">
      <w:pPr>
        <w:pStyle w:val="ListParagraph"/>
        <w:numPr>
          <w:ilvl w:val="1"/>
          <w:numId w:val="2"/>
        </w:numPr>
        <w:rPr>
          <w:rFonts w:ascii="MetaPro-Norm" w:hAnsi="MetaPro-Norm"/>
        </w:rPr>
      </w:pPr>
      <w:r w:rsidRPr="0081458B">
        <w:rPr>
          <w:rFonts w:ascii="MetaPro-Norm" w:hAnsi="MetaPro-Norm"/>
        </w:rPr>
        <w:t>D</w:t>
      </w:r>
      <w:r w:rsidR="008C7E9B" w:rsidRPr="0081458B">
        <w:rPr>
          <w:rFonts w:ascii="MetaPro-Norm" w:hAnsi="MetaPro-Norm"/>
        </w:rPr>
        <w:t>ata</w:t>
      </w:r>
      <w:r w:rsidRPr="0081458B">
        <w:rPr>
          <w:rFonts w:ascii="MetaPro-Norm" w:hAnsi="MetaPro-Norm"/>
        </w:rPr>
        <w:t xml:space="preserve"> of outcome of cleanings/engagements including amount of material removed, amount of hazardous or bio-waste removed, amount of </w:t>
      </w:r>
      <w:r w:rsidR="00AF56F7" w:rsidRPr="0081458B">
        <w:rPr>
          <w:rFonts w:ascii="MetaPro-Norm" w:hAnsi="MetaPro-Norm"/>
        </w:rPr>
        <w:t xml:space="preserve">property </w:t>
      </w:r>
      <w:r w:rsidRPr="0081458B">
        <w:rPr>
          <w:rFonts w:ascii="MetaPro-Norm" w:hAnsi="MetaPro-Norm"/>
        </w:rPr>
        <w:t>taken to storage</w:t>
      </w:r>
      <w:r w:rsidR="00DE7C11" w:rsidRPr="0081458B">
        <w:rPr>
          <w:rFonts w:ascii="MetaPro-Norm" w:hAnsi="MetaPro-Norm"/>
        </w:rPr>
        <w:t xml:space="preserve"> (</w:t>
      </w:r>
      <w:proofErr w:type="gramStart"/>
      <w:r w:rsidR="00DE7C11" w:rsidRPr="0081458B">
        <w:rPr>
          <w:rFonts w:ascii="MetaPro-Norm" w:hAnsi="MetaPro-Norm"/>
        </w:rPr>
        <w:t>e.g.</w:t>
      </w:r>
      <w:proofErr w:type="gramEnd"/>
      <w:r w:rsidR="00DE7C11" w:rsidRPr="0081458B">
        <w:rPr>
          <w:rFonts w:ascii="MetaPro-Norm" w:hAnsi="MetaPro-Norm"/>
        </w:rPr>
        <w:t xml:space="preserve"> The Bin)</w:t>
      </w:r>
      <w:r w:rsidRPr="0081458B">
        <w:rPr>
          <w:rFonts w:ascii="MetaPro-Norm" w:hAnsi="MetaPro-Norm"/>
        </w:rPr>
        <w:t>, number of RVs/vehicles towed, number of tents/living structures processed/removed.</w:t>
      </w:r>
    </w:p>
    <w:p w14:paraId="2881198F" w14:textId="531D5C65" w:rsidR="00234434" w:rsidRPr="0081458B" w:rsidRDefault="0FA34759" w:rsidP="1C995FE8">
      <w:pPr>
        <w:pStyle w:val="ListParagraph"/>
        <w:numPr>
          <w:ilvl w:val="1"/>
          <w:numId w:val="2"/>
        </w:numPr>
        <w:rPr>
          <w:rFonts w:asciiTheme="minorHAnsi" w:eastAsiaTheme="minorEastAsia" w:hAnsiTheme="minorHAnsi" w:cstheme="minorBidi"/>
        </w:rPr>
      </w:pPr>
      <w:r w:rsidRPr="1C995FE8">
        <w:rPr>
          <w:rFonts w:ascii="MetaPro-Norm" w:hAnsi="MetaPro-Norm"/>
        </w:rPr>
        <w:lastRenderedPageBreak/>
        <w:t xml:space="preserve"> Data on outreach including number of people subject to outreach for services and assistance and type of services, and number of people </w:t>
      </w:r>
      <w:proofErr w:type="gramStart"/>
      <w:r w:rsidRPr="1C995FE8">
        <w:rPr>
          <w:rFonts w:ascii="MetaPro-Norm" w:hAnsi="MetaPro-Norm"/>
        </w:rPr>
        <w:t>actually receiving</w:t>
      </w:r>
      <w:proofErr w:type="gramEnd"/>
      <w:r w:rsidRPr="1C995FE8">
        <w:rPr>
          <w:rFonts w:ascii="MetaPro-Norm" w:hAnsi="MetaPro-Norm"/>
        </w:rPr>
        <w:t xml:space="preserve"> services and/or housing.</w:t>
      </w:r>
    </w:p>
    <w:p w14:paraId="3E70F3A3" w14:textId="2C7994C1" w:rsidR="00E2637A" w:rsidRPr="0081458B" w:rsidRDefault="4ACB2F5C" w:rsidP="00AC2F7F">
      <w:pPr>
        <w:pStyle w:val="ListParagraph"/>
        <w:numPr>
          <w:ilvl w:val="1"/>
          <w:numId w:val="2"/>
        </w:numPr>
        <w:rPr>
          <w:rFonts w:ascii="MetaPro-Norm" w:hAnsi="MetaPro-Norm"/>
        </w:rPr>
      </w:pPr>
      <w:r w:rsidRPr="1C995FE8">
        <w:rPr>
          <w:rFonts w:ascii="MetaPro-Norm" w:hAnsi="MetaPro-Norm"/>
        </w:rPr>
        <w:t>Division</w:t>
      </w:r>
    </w:p>
    <w:p w14:paraId="4F4C6A42" w14:textId="2BD5F3AB" w:rsidR="00E2637A" w:rsidRPr="0081458B" w:rsidRDefault="4ACB2F5C" w:rsidP="00AC2F7F">
      <w:pPr>
        <w:pStyle w:val="ListParagraph"/>
        <w:numPr>
          <w:ilvl w:val="1"/>
          <w:numId w:val="2"/>
        </w:numPr>
        <w:rPr>
          <w:rFonts w:ascii="MetaPro-Norm" w:hAnsi="MetaPro-Norm"/>
        </w:rPr>
      </w:pPr>
      <w:r w:rsidRPr="1C995FE8">
        <w:rPr>
          <w:rFonts w:ascii="MetaPro-Norm" w:hAnsi="MetaPro-Norm"/>
        </w:rPr>
        <w:t>LAPD call sign</w:t>
      </w:r>
    </w:p>
    <w:p w14:paraId="43210660" w14:textId="6D4FEA36" w:rsidR="00DF2626" w:rsidRPr="0081458B" w:rsidRDefault="4ACB2F5C" w:rsidP="00AC2F7F">
      <w:pPr>
        <w:pStyle w:val="ListParagraph"/>
        <w:numPr>
          <w:ilvl w:val="1"/>
          <w:numId w:val="2"/>
        </w:numPr>
        <w:rPr>
          <w:rFonts w:ascii="MetaPro-Norm" w:hAnsi="MetaPro-Norm"/>
        </w:rPr>
      </w:pPr>
      <w:r w:rsidRPr="1C995FE8">
        <w:rPr>
          <w:rFonts w:ascii="MetaPro-Norm" w:hAnsi="MetaPro-Norm"/>
        </w:rPr>
        <w:t>LAPD deployment (yes/no) (</w:t>
      </w:r>
      <w:proofErr w:type="gramStart"/>
      <w:r w:rsidRPr="1C995FE8">
        <w:rPr>
          <w:rFonts w:ascii="MetaPro-Norm" w:hAnsi="MetaPro-Norm"/>
        </w:rPr>
        <w:t>e.g.</w:t>
      </w:r>
      <w:proofErr w:type="gramEnd"/>
      <w:r w:rsidRPr="1C995FE8">
        <w:rPr>
          <w:rFonts w:ascii="MetaPro-Norm" w:hAnsi="MetaPro-Norm"/>
        </w:rPr>
        <w:t xml:space="preserve"> was LAPD present)</w:t>
      </w:r>
    </w:p>
    <w:p w14:paraId="49F1AD54" w14:textId="0132C0F5" w:rsidR="00E2637A" w:rsidRPr="0081458B" w:rsidRDefault="4ACB2F5C" w:rsidP="00AC2F7F">
      <w:pPr>
        <w:pStyle w:val="ListParagraph"/>
        <w:numPr>
          <w:ilvl w:val="1"/>
          <w:numId w:val="2"/>
        </w:numPr>
        <w:rPr>
          <w:rFonts w:ascii="MetaPro-Norm" w:hAnsi="MetaPro-Norm"/>
        </w:rPr>
      </w:pPr>
      <w:r w:rsidRPr="1C995FE8">
        <w:rPr>
          <w:rFonts w:ascii="MetaPro-Norm" w:hAnsi="MetaPro-Norm"/>
        </w:rPr>
        <w:t>Inter-agency referral</w:t>
      </w:r>
    </w:p>
    <w:p w14:paraId="13211893" w14:textId="203E9991" w:rsidR="00E2637A" w:rsidRPr="0081458B" w:rsidRDefault="4ACB2F5C" w:rsidP="00AC2F7F">
      <w:pPr>
        <w:pStyle w:val="ListParagraph"/>
        <w:numPr>
          <w:ilvl w:val="1"/>
          <w:numId w:val="2"/>
        </w:numPr>
        <w:rPr>
          <w:rFonts w:ascii="MetaPro-Norm" w:hAnsi="MetaPro-Norm"/>
        </w:rPr>
      </w:pPr>
      <w:r w:rsidRPr="1C995FE8">
        <w:rPr>
          <w:rFonts w:ascii="MetaPro-Norm" w:hAnsi="MetaPro-Norm"/>
        </w:rPr>
        <w:t xml:space="preserve">Additional team </w:t>
      </w:r>
      <w:r w:rsidR="35BDC6E0" w:rsidRPr="1C995FE8">
        <w:rPr>
          <w:rFonts w:ascii="MetaPro-Norm" w:hAnsi="MetaPro-Norm"/>
        </w:rPr>
        <w:t xml:space="preserve">involved </w:t>
      </w:r>
      <w:r w:rsidRPr="1C995FE8">
        <w:rPr>
          <w:rFonts w:ascii="MetaPro-Norm" w:hAnsi="MetaPro-Norm"/>
        </w:rPr>
        <w:t>(</w:t>
      </w:r>
      <w:proofErr w:type="gramStart"/>
      <w:r w:rsidRPr="1C995FE8">
        <w:rPr>
          <w:rFonts w:ascii="MetaPro-Norm" w:hAnsi="MetaPro-Norm"/>
        </w:rPr>
        <w:t>e.g.</w:t>
      </w:r>
      <w:proofErr w:type="gramEnd"/>
      <w:r w:rsidRPr="1C995FE8">
        <w:rPr>
          <w:rFonts w:ascii="MetaPro-Norm" w:hAnsi="MetaPro-Norm"/>
        </w:rPr>
        <w:t xml:space="preserve"> ABH, OHS, etc.)</w:t>
      </w:r>
    </w:p>
    <w:p w14:paraId="404D4E43" w14:textId="3EDF72E6" w:rsidR="7D8C2FFA" w:rsidRPr="0081458B" w:rsidRDefault="4ACB2F5C" w:rsidP="77D08149">
      <w:pPr>
        <w:pStyle w:val="ListParagraph"/>
        <w:numPr>
          <w:ilvl w:val="1"/>
          <w:numId w:val="2"/>
        </w:numPr>
        <w:rPr>
          <w:rFonts w:ascii="MetaPro-Norm" w:hAnsi="MetaPro-Norm"/>
        </w:rPr>
      </w:pPr>
      <w:r w:rsidRPr="1C995FE8">
        <w:rPr>
          <w:rFonts w:ascii="MetaPro-Norm" w:hAnsi="MetaPro-Norm"/>
        </w:rPr>
        <w:t>Documentation of any person arrested in connection with the cleaning, including the arrest charge</w:t>
      </w:r>
    </w:p>
    <w:p w14:paraId="017AFFED" w14:textId="009EF77E" w:rsidR="43249E3A" w:rsidRDefault="4ACB2F5C" w:rsidP="001E07BA">
      <w:pPr>
        <w:pStyle w:val="ListParagraph"/>
        <w:numPr>
          <w:ilvl w:val="1"/>
          <w:numId w:val="2"/>
        </w:numPr>
        <w:rPr>
          <w:ins w:id="0" w:author="Brian Root" w:date="2022-08-08T15:00:00Z"/>
          <w:rFonts w:ascii="MetaPro-Norm" w:hAnsi="MetaPro-Norm"/>
        </w:rPr>
      </w:pPr>
      <w:r w:rsidRPr="1C995FE8">
        <w:rPr>
          <w:rFonts w:ascii="MetaPro-Norm" w:hAnsi="MetaPro-Norm"/>
        </w:rPr>
        <w:t>Environmental Conditions Assessments and Collection Reports</w:t>
      </w:r>
    </w:p>
    <w:p w14:paraId="2C55E21E" w14:textId="5C84A7BF" w:rsidR="007441FF" w:rsidRDefault="007441FF" w:rsidP="007441FF">
      <w:pPr>
        <w:rPr>
          <w:ins w:id="1" w:author="Brian Root" w:date="2022-08-08T15:00:00Z"/>
          <w:rFonts w:ascii="MetaPro-Norm" w:hAnsi="MetaPro-Norm"/>
        </w:rPr>
      </w:pPr>
      <w:ins w:id="2" w:author="Brian Root" w:date="2022-08-08T15:00:00Z">
        <w:r>
          <w:rPr>
            <w:rFonts w:ascii="MetaPro-Norm" w:hAnsi="MetaPro-Norm"/>
          </w:rPr>
          <w:t>LASAN</w:t>
        </w:r>
      </w:ins>
    </w:p>
    <w:p w14:paraId="3737A076" w14:textId="77777777" w:rsidR="007441FF" w:rsidRPr="007441FF" w:rsidRDefault="007441FF" w:rsidP="007441FF">
      <w:pPr>
        <w:rPr>
          <w:rFonts w:ascii="MetaPro-Norm" w:hAnsi="MetaPro-Norm"/>
          <w:rPrChange w:id="3" w:author="Brian Root" w:date="2022-08-08T15:00:00Z">
            <w:rPr/>
          </w:rPrChange>
        </w:rPr>
        <w:pPrChange w:id="4" w:author="Brian Root" w:date="2022-08-08T15:00:00Z">
          <w:pPr>
            <w:pStyle w:val="ListParagraph"/>
            <w:numPr>
              <w:ilvl w:val="1"/>
              <w:numId w:val="2"/>
            </w:numPr>
            <w:ind w:left="1440" w:hanging="360"/>
          </w:pPr>
        </w:pPrChange>
      </w:pPr>
    </w:p>
    <w:p w14:paraId="72F9537E" w14:textId="634FBC7B" w:rsidR="00E2637A" w:rsidRPr="0081458B" w:rsidRDefault="00E2637A" w:rsidP="33BB266C">
      <w:pPr>
        <w:ind w:left="1440"/>
      </w:pPr>
    </w:p>
    <w:p w14:paraId="2118F3EB" w14:textId="658F7E30" w:rsidR="00E2637A" w:rsidRPr="0081458B" w:rsidRDefault="006D0384" w:rsidP="00E2637A">
      <w:pPr>
        <w:pStyle w:val="ListParagraph"/>
        <w:numPr>
          <w:ilvl w:val="0"/>
          <w:numId w:val="2"/>
        </w:numPr>
        <w:rPr>
          <w:rFonts w:ascii="MetaPro-Norm" w:hAnsi="MetaPro-Norm"/>
        </w:rPr>
      </w:pPr>
      <w:r w:rsidRPr="0081458B">
        <w:rPr>
          <w:rFonts w:ascii="MetaPro-Norm" w:hAnsi="MetaPro-Norm"/>
        </w:rPr>
        <w:t>Data on all CARE cleanings/engagements between 1</w:t>
      </w:r>
      <w:r w:rsidR="008C7E9B" w:rsidRPr="0081458B">
        <w:rPr>
          <w:rFonts w:ascii="MetaPro-Norm" w:hAnsi="MetaPro-Norm"/>
        </w:rPr>
        <w:t>0</w:t>
      </w:r>
      <w:r w:rsidRPr="0081458B">
        <w:rPr>
          <w:rFonts w:ascii="MetaPro-Norm" w:hAnsi="MetaPro-Norm"/>
        </w:rPr>
        <w:t>/1/2019 and the date this request is fulfilled. We request this data in a machine-readable, flat file format (</w:t>
      </w:r>
      <w:proofErr w:type="gramStart"/>
      <w:r w:rsidRPr="0081458B">
        <w:rPr>
          <w:rFonts w:ascii="MetaPro-Norm" w:hAnsi="MetaPro-Norm"/>
        </w:rPr>
        <w:t>e.g.</w:t>
      </w:r>
      <w:proofErr w:type="gramEnd"/>
      <w:r w:rsidRPr="0081458B">
        <w:rPr>
          <w:rFonts w:ascii="MetaPro-Norm" w:hAnsi="MetaPro-Norm"/>
        </w:rPr>
        <w:t xml:space="preserve"> csv file) or in the original format. We request the following data on each cleaning/engagement:</w:t>
      </w:r>
    </w:p>
    <w:p w14:paraId="0C30CFB9"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Date</w:t>
      </w:r>
    </w:p>
    <w:p w14:paraId="479D9DBC"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Council district</w:t>
      </w:r>
    </w:p>
    <w:p w14:paraId="04B9119D"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Address</w:t>
      </w:r>
    </w:p>
    <w:p w14:paraId="4AE55F1E"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Cross-street</w:t>
      </w:r>
    </w:p>
    <w:p w14:paraId="5C7EECBF"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Time spent</w:t>
      </w:r>
    </w:p>
    <w:p w14:paraId="0C4D35FA" w14:textId="77777777" w:rsidR="00E2637A" w:rsidRPr="0081458B" w:rsidRDefault="006D0384" w:rsidP="00E2637A">
      <w:pPr>
        <w:pStyle w:val="ListParagraph"/>
        <w:numPr>
          <w:ilvl w:val="1"/>
          <w:numId w:val="2"/>
        </w:numPr>
        <w:rPr>
          <w:rFonts w:ascii="MetaPro-Norm" w:hAnsi="MetaPro-Norm"/>
        </w:rPr>
      </w:pPr>
      <w:r w:rsidRPr="0081458B">
        <w:rPr>
          <w:rFonts w:ascii="MetaPro-Norm" w:hAnsi="MetaPro-Norm"/>
        </w:rPr>
        <w:t>Number of staff</w:t>
      </w:r>
    </w:p>
    <w:p w14:paraId="25C54C52" w14:textId="75E9C75E" w:rsidR="00E2637A" w:rsidRPr="0081458B" w:rsidRDefault="006D0384" w:rsidP="00E2637A">
      <w:pPr>
        <w:pStyle w:val="ListParagraph"/>
        <w:numPr>
          <w:ilvl w:val="1"/>
          <w:numId w:val="2"/>
        </w:numPr>
        <w:rPr>
          <w:rFonts w:ascii="MetaPro-Norm" w:hAnsi="MetaPro-Norm"/>
        </w:rPr>
      </w:pPr>
      <w:r w:rsidRPr="0081458B">
        <w:rPr>
          <w:rFonts w:ascii="MetaPro-Norm" w:hAnsi="MetaPro-Norm"/>
        </w:rPr>
        <w:t>D</w:t>
      </w:r>
      <w:r w:rsidR="008C7E9B" w:rsidRPr="0081458B">
        <w:rPr>
          <w:rFonts w:ascii="MetaPro-Norm" w:hAnsi="MetaPro-Norm"/>
        </w:rPr>
        <w:t>ata</w:t>
      </w:r>
      <w:r w:rsidRPr="0081458B">
        <w:rPr>
          <w:rFonts w:ascii="MetaPro-Norm" w:hAnsi="MetaPro-Norm"/>
        </w:rPr>
        <w:t xml:space="preserve"> of outcome of cleanings/engagements including amount of material removed, amount of hazardous or bio-waste removed, amounts of physical items taken to storage, number of </w:t>
      </w:r>
      <w:r w:rsidR="004775C7" w:rsidRPr="0081458B">
        <w:rPr>
          <w:rFonts w:ascii="MetaPro-Norm" w:hAnsi="MetaPro-Norm"/>
        </w:rPr>
        <w:t>RVs/</w:t>
      </w:r>
      <w:r w:rsidRPr="0081458B">
        <w:rPr>
          <w:rFonts w:ascii="MetaPro-Norm" w:hAnsi="MetaPro-Norm"/>
        </w:rPr>
        <w:t>vehicles towed, number of tents/living structures processed/removed</w:t>
      </w:r>
      <w:r w:rsidR="004775C7" w:rsidRPr="0081458B">
        <w:rPr>
          <w:rFonts w:ascii="MetaPro-Norm" w:hAnsi="MetaPro-Norm"/>
        </w:rPr>
        <w:t>.</w:t>
      </w:r>
    </w:p>
    <w:p w14:paraId="514FA6BA" w14:textId="6C9640AE" w:rsidR="00E2637A" w:rsidRPr="0081458B" w:rsidRDefault="006D0384" w:rsidP="00E2637A">
      <w:pPr>
        <w:pStyle w:val="ListParagraph"/>
        <w:numPr>
          <w:ilvl w:val="1"/>
          <w:numId w:val="2"/>
        </w:numPr>
        <w:rPr>
          <w:rFonts w:ascii="MetaPro-Norm" w:hAnsi="MetaPro-Norm"/>
        </w:rPr>
      </w:pPr>
      <w:r w:rsidRPr="0081458B">
        <w:rPr>
          <w:rFonts w:ascii="MetaPro-Norm" w:hAnsi="MetaPro-Norm"/>
        </w:rPr>
        <w:t>LAPD call sign</w:t>
      </w:r>
    </w:p>
    <w:p w14:paraId="581389E4" w14:textId="749CCCC3" w:rsidR="0A42E3DE" w:rsidRPr="0081458B" w:rsidRDefault="006D0384" w:rsidP="0B4B7629">
      <w:pPr>
        <w:pStyle w:val="ListParagraph"/>
        <w:numPr>
          <w:ilvl w:val="1"/>
          <w:numId w:val="2"/>
        </w:numPr>
        <w:rPr>
          <w:rFonts w:ascii="MetaPro-Norm" w:eastAsiaTheme="minorEastAsia" w:hAnsi="MetaPro-Norm" w:cstheme="minorBidi"/>
        </w:rPr>
      </w:pPr>
      <w:r w:rsidRPr="0081458B">
        <w:rPr>
          <w:rFonts w:ascii="MetaPro-Norm" w:hAnsi="MetaPro-Norm"/>
        </w:rPr>
        <w:t>Documentation of any person arrested in connection with the cleaning, including the arrest charge.</w:t>
      </w:r>
    </w:p>
    <w:p w14:paraId="311C45B2" w14:textId="084FA1EC" w:rsidR="008C7E9B" w:rsidRPr="0081458B" w:rsidRDefault="008C7E9B" w:rsidP="53D18693">
      <w:pPr>
        <w:ind w:left="720"/>
      </w:pPr>
    </w:p>
    <w:p w14:paraId="141A5960" w14:textId="69757830" w:rsidR="008C7E9B" w:rsidRPr="0081458B" w:rsidRDefault="006D0384" w:rsidP="008C7E9B">
      <w:pPr>
        <w:pStyle w:val="ListParagraph"/>
        <w:numPr>
          <w:ilvl w:val="0"/>
          <w:numId w:val="2"/>
        </w:numPr>
        <w:rPr>
          <w:rFonts w:ascii="MetaPro-Norm" w:hAnsi="MetaPro-Norm"/>
        </w:rPr>
      </w:pPr>
      <w:r w:rsidRPr="0081458B">
        <w:rPr>
          <w:rFonts w:ascii="MetaPro-Norm" w:hAnsi="MetaPro-Norm"/>
        </w:rPr>
        <w:t xml:space="preserve">Data on all </w:t>
      </w:r>
      <w:r w:rsidR="001526B0" w:rsidRPr="0081458B">
        <w:rPr>
          <w:rFonts w:ascii="MetaPro-Norm" w:hAnsi="MetaPro-Norm"/>
        </w:rPr>
        <w:t>Operation Healthy Streets</w:t>
      </w:r>
      <w:r w:rsidRPr="0081458B">
        <w:rPr>
          <w:rFonts w:ascii="MetaPro-Norm" w:hAnsi="MetaPro-Norm"/>
        </w:rPr>
        <w:t xml:space="preserve"> cleanings/engagements between </w:t>
      </w:r>
      <w:r w:rsidR="001526B0" w:rsidRPr="0081458B">
        <w:rPr>
          <w:rFonts w:ascii="MetaPro-Norm" w:hAnsi="MetaPro-Norm"/>
        </w:rPr>
        <w:t>1/1/2012</w:t>
      </w:r>
      <w:r w:rsidRPr="0081458B">
        <w:rPr>
          <w:rFonts w:ascii="MetaPro-Norm" w:hAnsi="MetaPro-Norm"/>
        </w:rPr>
        <w:t xml:space="preserve"> and the date this request is fulfilled. We request this data in a machine-readable, flat file format (</w:t>
      </w:r>
      <w:proofErr w:type="gramStart"/>
      <w:r w:rsidRPr="0081458B">
        <w:rPr>
          <w:rFonts w:ascii="MetaPro-Norm" w:hAnsi="MetaPro-Norm"/>
        </w:rPr>
        <w:t>e.g.</w:t>
      </w:r>
      <w:proofErr w:type="gramEnd"/>
      <w:r w:rsidRPr="0081458B">
        <w:rPr>
          <w:rFonts w:ascii="MetaPro-Norm" w:hAnsi="MetaPro-Norm"/>
        </w:rPr>
        <w:t xml:space="preserve"> csv file) or in the original format. We request the following data on each cleaning/engagement:</w:t>
      </w:r>
    </w:p>
    <w:p w14:paraId="51E36368"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lastRenderedPageBreak/>
        <w:t>Date</w:t>
      </w:r>
    </w:p>
    <w:p w14:paraId="38A37021"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Address</w:t>
      </w:r>
    </w:p>
    <w:p w14:paraId="71116EDD"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Cross-street</w:t>
      </w:r>
    </w:p>
    <w:p w14:paraId="44D6FC10"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Time spent</w:t>
      </w:r>
    </w:p>
    <w:p w14:paraId="0690BB52"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Number of staff</w:t>
      </w:r>
    </w:p>
    <w:p w14:paraId="796EF388"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Data of outcome of cleanings/engagements including amount of material removed, amount of hazardous or bio-waste removed, amounts of physical items taken to storage, number of RVs/vehicles towed, number of tents/living structures processed/removed.</w:t>
      </w:r>
    </w:p>
    <w:p w14:paraId="70C9A650" w14:textId="1BBA8221" w:rsidR="00FC52F1" w:rsidRPr="0081458B" w:rsidRDefault="4ACB2F5C" w:rsidP="008C7E9B">
      <w:pPr>
        <w:pStyle w:val="ListParagraph"/>
        <w:numPr>
          <w:ilvl w:val="1"/>
          <w:numId w:val="2"/>
        </w:numPr>
        <w:rPr>
          <w:rFonts w:ascii="MetaPro-Norm" w:hAnsi="MetaPro-Norm"/>
        </w:rPr>
      </w:pPr>
      <w:r w:rsidRPr="1C995FE8">
        <w:rPr>
          <w:rFonts w:ascii="MetaPro-Norm" w:hAnsi="MetaPro-Norm"/>
        </w:rPr>
        <w:t xml:space="preserve">Data </w:t>
      </w:r>
      <w:r w:rsidR="30F6A0FE" w:rsidRPr="1C995FE8">
        <w:rPr>
          <w:rFonts w:ascii="MetaPro-Norm" w:hAnsi="MetaPro-Norm"/>
        </w:rPr>
        <w:t xml:space="preserve">on </w:t>
      </w:r>
      <w:r w:rsidR="6162D531" w:rsidRPr="1C995FE8">
        <w:rPr>
          <w:rFonts w:ascii="MetaPro-Norm" w:hAnsi="MetaPro-Norm"/>
        </w:rPr>
        <w:t xml:space="preserve">outreach including number of people </w:t>
      </w:r>
      <w:r w:rsidR="701D4AB1" w:rsidRPr="1C995FE8">
        <w:rPr>
          <w:rFonts w:ascii="MetaPro-Norm" w:hAnsi="MetaPro-Norm"/>
        </w:rPr>
        <w:t>subject to</w:t>
      </w:r>
      <w:r w:rsidR="45E23C49" w:rsidRPr="1C995FE8">
        <w:rPr>
          <w:rFonts w:ascii="MetaPro-Norm" w:hAnsi="MetaPro-Norm"/>
        </w:rPr>
        <w:t xml:space="preserve"> outreach for services and assistance and type of services</w:t>
      </w:r>
      <w:r w:rsidR="4D3C7F30" w:rsidRPr="1C995FE8">
        <w:rPr>
          <w:rFonts w:ascii="MetaPro-Norm" w:hAnsi="MetaPro-Norm"/>
        </w:rPr>
        <w:t xml:space="preserve">, and number of people </w:t>
      </w:r>
      <w:proofErr w:type="gramStart"/>
      <w:r w:rsidR="4D3C7F30" w:rsidRPr="1C995FE8">
        <w:rPr>
          <w:rFonts w:ascii="MetaPro-Norm" w:hAnsi="MetaPro-Norm"/>
        </w:rPr>
        <w:t>actually receiving</w:t>
      </w:r>
      <w:proofErr w:type="gramEnd"/>
      <w:r w:rsidR="4D3C7F30" w:rsidRPr="1C995FE8">
        <w:rPr>
          <w:rFonts w:ascii="MetaPro-Norm" w:hAnsi="MetaPro-Norm"/>
        </w:rPr>
        <w:t xml:space="preserve"> services and/or housing</w:t>
      </w:r>
      <w:r w:rsidR="45E23C49" w:rsidRPr="1C995FE8">
        <w:rPr>
          <w:rFonts w:ascii="MetaPro-Norm" w:hAnsi="MetaPro-Norm"/>
        </w:rPr>
        <w:t>.</w:t>
      </w:r>
    </w:p>
    <w:p w14:paraId="308191D5" w14:textId="77777777" w:rsidR="008C7E9B" w:rsidRPr="0081458B" w:rsidRDefault="006D0384" w:rsidP="008C7E9B">
      <w:pPr>
        <w:pStyle w:val="ListParagraph"/>
        <w:numPr>
          <w:ilvl w:val="1"/>
          <w:numId w:val="2"/>
        </w:numPr>
        <w:rPr>
          <w:rFonts w:ascii="MetaPro-Norm" w:hAnsi="MetaPro-Norm"/>
        </w:rPr>
      </w:pPr>
      <w:r w:rsidRPr="0081458B">
        <w:rPr>
          <w:rFonts w:ascii="MetaPro-Norm" w:hAnsi="MetaPro-Norm"/>
        </w:rPr>
        <w:t>LAPD call sign</w:t>
      </w:r>
    </w:p>
    <w:p w14:paraId="3964D76F" w14:textId="09179E8F" w:rsidR="02D7D0D3" w:rsidRPr="0081458B" w:rsidRDefault="006D0384" w:rsidP="6CE30449">
      <w:pPr>
        <w:pStyle w:val="ListParagraph"/>
        <w:numPr>
          <w:ilvl w:val="1"/>
          <w:numId w:val="2"/>
        </w:numPr>
        <w:rPr>
          <w:rFonts w:ascii="MetaPro-Norm" w:eastAsiaTheme="minorEastAsia" w:hAnsi="MetaPro-Norm" w:cstheme="minorBidi"/>
        </w:rPr>
      </w:pPr>
      <w:r w:rsidRPr="0081458B">
        <w:rPr>
          <w:rFonts w:ascii="MetaPro-Norm" w:hAnsi="MetaPro-Norm"/>
        </w:rPr>
        <w:t>Documentation of any person arrested in connection with the cleaning, including the arrest charge.</w:t>
      </w:r>
    </w:p>
    <w:p w14:paraId="1A7D9E1C" w14:textId="5E3A0B93" w:rsidR="24024F7F" w:rsidRDefault="24024F7F" w:rsidP="6CE30449">
      <w:pPr>
        <w:ind w:left="720"/>
        <w:rPr>
          <w:rFonts w:ascii="MetaPro-Norm" w:hAnsi="MetaPro-Norm"/>
        </w:rPr>
      </w:pPr>
    </w:p>
    <w:p w14:paraId="3D6428D8" w14:textId="439787E8" w:rsidR="00967221" w:rsidRPr="0081458B" w:rsidRDefault="006D0384" w:rsidP="00967221">
      <w:pPr>
        <w:pStyle w:val="ListParagraph"/>
        <w:numPr>
          <w:ilvl w:val="0"/>
          <w:numId w:val="2"/>
        </w:numPr>
        <w:rPr>
          <w:rFonts w:ascii="MetaPro-Norm" w:hAnsi="MetaPro-Norm"/>
        </w:rPr>
      </w:pPr>
      <w:r w:rsidRPr="0081458B">
        <w:rPr>
          <w:rFonts w:ascii="MetaPro-Norm" w:hAnsi="MetaPro-Norm"/>
        </w:rPr>
        <w:t>Data on all Special Enforcement Cleaning Zone (SECZ)</w:t>
      </w:r>
      <w:r>
        <w:rPr>
          <w:rFonts w:ascii="MetaPro-Norm" w:hAnsi="MetaPro-Norm"/>
        </w:rPr>
        <w:t xml:space="preserve"> </w:t>
      </w:r>
      <w:r w:rsidRPr="0081458B">
        <w:rPr>
          <w:rFonts w:ascii="MetaPro-Norm" w:hAnsi="MetaPro-Norm"/>
        </w:rPr>
        <w:t xml:space="preserve">cleanings/engagements between </w:t>
      </w:r>
      <w:r w:rsidR="00881AE5">
        <w:rPr>
          <w:rFonts w:ascii="MetaPro-Norm" w:hAnsi="MetaPro-Norm"/>
        </w:rPr>
        <w:t>4/1/2018</w:t>
      </w:r>
      <w:r w:rsidRPr="0081458B">
        <w:rPr>
          <w:rFonts w:ascii="MetaPro-Norm" w:hAnsi="MetaPro-Norm"/>
        </w:rPr>
        <w:t xml:space="preserve"> and the date this request is fulfilled. We request this data in a machine-readable, flat file format (</w:t>
      </w:r>
      <w:proofErr w:type="gramStart"/>
      <w:r w:rsidRPr="0081458B">
        <w:rPr>
          <w:rFonts w:ascii="MetaPro-Norm" w:hAnsi="MetaPro-Norm"/>
        </w:rPr>
        <w:t>e.g.</w:t>
      </w:r>
      <w:proofErr w:type="gramEnd"/>
      <w:r w:rsidRPr="0081458B">
        <w:rPr>
          <w:rFonts w:ascii="MetaPro-Norm" w:hAnsi="MetaPro-Norm"/>
        </w:rPr>
        <w:t xml:space="preserve"> csv file) or in the original format. We request the following data on each cleaning/engagement:</w:t>
      </w:r>
    </w:p>
    <w:p w14:paraId="467FCB8C"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Date</w:t>
      </w:r>
    </w:p>
    <w:p w14:paraId="244FE981"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Address</w:t>
      </w:r>
    </w:p>
    <w:p w14:paraId="28BDB38F"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Cross-street</w:t>
      </w:r>
    </w:p>
    <w:p w14:paraId="109E498C"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Time spent</w:t>
      </w:r>
    </w:p>
    <w:p w14:paraId="2378361C"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Number of staff</w:t>
      </w:r>
    </w:p>
    <w:p w14:paraId="55C09721" w14:textId="77777777" w:rsidR="00967221" w:rsidRPr="0081458B" w:rsidRDefault="006D0384" w:rsidP="00967221">
      <w:pPr>
        <w:pStyle w:val="ListParagraph"/>
        <w:numPr>
          <w:ilvl w:val="1"/>
          <w:numId w:val="2"/>
        </w:numPr>
        <w:rPr>
          <w:rFonts w:ascii="MetaPro-Norm" w:hAnsi="MetaPro-Norm"/>
        </w:rPr>
      </w:pPr>
      <w:r w:rsidRPr="0081458B">
        <w:rPr>
          <w:rFonts w:ascii="MetaPro-Norm" w:hAnsi="MetaPro-Norm"/>
        </w:rPr>
        <w:t>Data of outcome of cleanings/engagements including amount of material removed, amount of hazardous or bio-waste removed, amounts of physical items taken to storage, number of RVs/vehicles towed, number of tents/living structures processed/removed.</w:t>
      </w:r>
    </w:p>
    <w:p w14:paraId="5872A75A" w14:textId="56ABA636" w:rsidR="00967221" w:rsidRPr="0081458B" w:rsidRDefault="25D06877" w:rsidP="1C995FE8">
      <w:pPr>
        <w:pStyle w:val="ListParagraph"/>
        <w:numPr>
          <w:ilvl w:val="1"/>
          <w:numId w:val="2"/>
        </w:numPr>
        <w:rPr>
          <w:rFonts w:asciiTheme="minorHAnsi" w:eastAsiaTheme="minorEastAsia" w:hAnsiTheme="minorHAnsi" w:cstheme="minorBidi"/>
        </w:rPr>
      </w:pPr>
      <w:r w:rsidRPr="1C995FE8">
        <w:rPr>
          <w:rFonts w:ascii="MetaPro-Norm" w:hAnsi="MetaPro-Norm"/>
        </w:rPr>
        <w:t xml:space="preserve"> Data on outreach including number of people subject to outreach for services and assistance and type of services, and number of people </w:t>
      </w:r>
      <w:proofErr w:type="gramStart"/>
      <w:r w:rsidRPr="1C995FE8">
        <w:rPr>
          <w:rFonts w:ascii="MetaPro-Norm" w:hAnsi="MetaPro-Norm"/>
        </w:rPr>
        <w:t>actually receiving</w:t>
      </w:r>
      <w:proofErr w:type="gramEnd"/>
      <w:r w:rsidRPr="1C995FE8">
        <w:rPr>
          <w:rFonts w:ascii="MetaPro-Norm" w:hAnsi="MetaPro-Norm"/>
        </w:rPr>
        <w:t xml:space="preserve"> services and/or housing.</w:t>
      </w:r>
    </w:p>
    <w:p w14:paraId="418B03C8" w14:textId="77777777" w:rsidR="00967221" w:rsidRPr="0081458B" w:rsidRDefault="4ACB2F5C" w:rsidP="00967221">
      <w:pPr>
        <w:pStyle w:val="ListParagraph"/>
        <w:numPr>
          <w:ilvl w:val="1"/>
          <w:numId w:val="2"/>
        </w:numPr>
        <w:rPr>
          <w:rFonts w:ascii="MetaPro-Norm" w:hAnsi="MetaPro-Norm"/>
        </w:rPr>
      </w:pPr>
      <w:r w:rsidRPr="1C995FE8">
        <w:rPr>
          <w:rFonts w:ascii="MetaPro-Norm" w:hAnsi="MetaPro-Norm"/>
        </w:rPr>
        <w:t>LAPD call sign</w:t>
      </w:r>
    </w:p>
    <w:p w14:paraId="0D1CF291" w14:textId="77777777" w:rsidR="00967221" w:rsidRPr="0081458B" w:rsidRDefault="4ACB2F5C" w:rsidP="1C995FE8">
      <w:pPr>
        <w:pStyle w:val="ListParagraph"/>
        <w:numPr>
          <w:ilvl w:val="1"/>
          <w:numId w:val="2"/>
        </w:numPr>
        <w:rPr>
          <w:rFonts w:ascii="MetaPro-Norm" w:eastAsiaTheme="minorEastAsia" w:hAnsi="MetaPro-Norm" w:cstheme="minorBidi"/>
        </w:rPr>
      </w:pPr>
      <w:r w:rsidRPr="1C995FE8">
        <w:rPr>
          <w:rFonts w:ascii="MetaPro-Norm" w:hAnsi="MetaPro-Norm"/>
        </w:rPr>
        <w:t>Documentation of any person arrested in connection with the cleaning, including the arrest charge.</w:t>
      </w:r>
    </w:p>
    <w:p w14:paraId="0EF173D2" w14:textId="0800B922" w:rsidR="009C63F9" w:rsidRPr="0081458B" w:rsidRDefault="009C63F9" w:rsidP="53D18693"/>
    <w:p w14:paraId="27424BC7" w14:textId="7CADE3D6" w:rsidR="00C43CBB" w:rsidRDefault="4ACB2F5C" w:rsidP="1C995FE8">
      <w:pPr>
        <w:pStyle w:val="ListParagraph"/>
        <w:numPr>
          <w:ilvl w:val="0"/>
          <w:numId w:val="2"/>
        </w:numPr>
        <w:rPr>
          <w:rFonts w:asciiTheme="minorHAnsi" w:eastAsiaTheme="minorEastAsia" w:hAnsiTheme="minorHAnsi" w:cstheme="minorBidi"/>
        </w:rPr>
      </w:pPr>
      <w:r w:rsidRPr="1C995FE8">
        <w:rPr>
          <w:rFonts w:ascii="MetaPro-Norm" w:hAnsi="MetaPro-Norm"/>
        </w:rPr>
        <w:lastRenderedPageBreak/>
        <w:t xml:space="preserve">Shapefiles for </w:t>
      </w:r>
      <w:r w:rsidR="2D3B3EE3" w:rsidRPr="1C995FE8">
        <w:rPr>
          <w:rFonts w:ascii="MetaPro-Norm" w:hAnsi="MetaPro-Norm"/>
        </w:rPr>
        <w:t xml:space="preserve">all </w:t>
      </w:r>
      <w:r w:rsidRPr="1C995FE8">
        <w:rPr>
          <w:rFonts w:ascii="MetaPro-Norm" w:hAnsi="MetaPro-Norm"/>
        </w:rPr>
        <w:t>Operation Healthy Streets</w:t>
      </w:r>
      <w:r w:rsidR="0DCBC928" w:rsidRPr="1C995FE8">
        <w:rPr>
          <w:rFonts w:ascii="MetaPro-Norm" w:hAnsi="MetaPro-Norm"/>
        </w:rPr>
        <w:t xml:space="preserve"> zones</w:t>
      </w:r>
      <w:r w:rsidR="3FE75AE9" w:rsidRPr="1C995FE8">
        <w:rPr>
          <w:rFonts w:ascii="MetaPro-Norm" w:hAnsi="MetaPro-Norm"/>
        </w:rPr>
        <w:t>, Focused Service Zones (FSZ)</w:t>
      </w:r>
      <w:r w:rsidR="0DCBC928" w:rsidRPr="1C995FE8">
        <w:rPr>
          <w:rFonts w:ascii="MetaPro-Norm" w:hAnsi="MetaPro-Norm"/>
        </w:rPr>
        <w:t xml:space="preserve">, A Bridge Home Special Enforcement Cleaning Zones (ABH SECZs), </w:t>
      </w:r>
      <w:r w:rsidR="5FD01931" w:rsidRPr="1C995FE8">
        <w:rPr>
          <w:rFonts w:ascii="MetaPro-Norm" w:hAnsi="MetaPro-Norm"/>
        </w:rPr>
        <w:t xml:space="preserve">Los Angeles Municipal Code section 41.18 zones, </w:t>
      </w:r>
      <w:r w:rsidR="0DCBC928" w:rsidRPr="1C995FE8">
        <w:rPr>
          <w:rFonts w:ascii="MetaPro-Norm" w:hAnsi="MetaPro-Norm"/>
        </w:rPr>
        <w:t>and any other regular cleaning</w:t>
      </w:r>
      <w:r w:rsidR="3FE75AE9" w:rsidRPr="1C995FE8">
        <w:rPr>
          <w:rFonts w:ascii="MetaPro-Norm" w:hAnsi="MetaPro-Norm"/>
        </w:rPr>
        <w:t xml:space="preserve"> </w:t>
      </w:r>
      <w:r w:rsidR="2D3B3EE3" w:rsidRPr="1C995FE8">
        <w:rPr>
          <w:rFonts w:ascii="MetaPro-Norm" w:hAnsi="MetaPro-Norm"/>
        </w:rPr>
        <w:t>z</w:t>
      </w:r>
      <w:r w:rsidRPr="1C995FE8">
        <w:rPr>
          <w:rFonts w:ascii="MetaPro-Norm" w:hAnsi="MetaPro-Norm"/>
        </w:rPr>
        <w:t>one</w:t>
      </w:r>
      <w:r w:rsidR="2D3B3EE3" w:rsidRPr="1C995FE8">
        <w:rPr>
          <w:rFonts w:ascii="MetaPro-Norm" w:hAnsi="MetaPro-Norm"/>
        </w:rPr>
        <w:t>s</w:t>
      </w:r>
      <w:r w:rsidR="655FDD72" w:rsidRPr="1C995FE8">
        <w:rPr>
          <w:rFonts w:ascii="MetaPro-Norm" w:hAnsi="MetaPro-Norm"/>
        </w:rPr>
        <w:t xml:space="preserve">. If shapefiles are not available, maps of each zone. </w:t>
      </w:r>
    </w:p>
    <w:p w14:paraId="6697A0A0" w14:textId="77777777" w:rsidR="00C43CBB" w:rsidRDefault="00C43CBB" w:rsidP="006D0384">
      <w:pPr>
        <w:pStyle w:val="ListParagraph"/>
        <w:rPr>
          <w:rFonts w:ascii="MetaPro-Norm" w:hAnsi="MetaPro-Norm"/>
        </w:rPr>
      </w:pPr>
    </w:p>
    <w:p w14:paraId="224EC837" w14:textId="5B0C82B2" w:rsidR="00B778B4" w:rsidRDefault="7A40FD34" w:rsidP="1C995FE8">
      <w:pPr>
        <w:pStyle w:val="ListParagraph"/>
        <w:numPr>
          <w:ilvl w:val="0"/>
          <w:numId w:val="2"/>
        </w:numPr>
        <w:rPr>
          <w:rFonts w:asciiTheme="minorHAnsi" w:eastAsiaTheme="minorEastAsia" w:hAnsiTheme="minorHAnsi" w:cstheme="minorBidi"/>
        </w:rPr>
      </w:pPr>
      <w:r w:rsidRPr="1C995FE8">
        <w:rPr>
          <w:rFonts w:ascii="MetaPro-Norm" w:hAnsi="MetaPro-Norm"/>
        </w:rPr>
        <w:t>Current schedule/calendar</w:t>
      </w:r>
      <w:r w:rsidR="0DCBC928" w:rsidRPr="1C995FE8">
        <w:rPr>
          <w:rFonts w:ascii="MetaPro-Norm" w:hAnsi="MetaPro-Norm"/>
        </w:rPr>
        <w:t xml:space="preserve"> for cleanings </w:t>
      </w:r>
      <w:r w:rsidR="4ACB2F5C" w:rsidRPr="1C995FE8">
        <w:rPr>
          <w:rFonts w:ascii="MetaPro-Norm" w:hAnsi="MetaPro-Norm"/>
        </w:rPr>
        <w:t xml:space="preserve">for each </w:t>
      </w:r>
      <w:r w:rsidR="0DCBC928" w:rsidRPr="1C995FE8">
        <w:rPr>
          <w:rFonts w:ascii="MetaPro-Norm" w:hAnsi="MetaPro-Norm"/>
        </w:rPr>
        <w:t>Operation Healthy Streets, Focused Service</w:t>
      </w:r>
      <w:r w:rsidR="4ACB2F5C" w:rsidRPr="1C995FE8">
        <w:rPr>
          <w:rFonts w:ascii="MetaPro-Norm" w:hAnsi="MetaPro-Norm"/>
        </w:rPr>
        <w:t>,</w:t>
      </w:r>
      <w:r w:rsidR="0DCBC928" w:rsidRPr="1C995FE8">
        <w:rPr>
          <w:rFonts w:ascii="MetaPro-Norm" w:hAnsi="MetaPro-Norm"/>
        </w:rPr>
        <w:t xml:space="preserve"> </w:t>
      </w:r>
      <w:r w:rsidR="735D6189" w:rsidRPr="1C995FE8">
        <w:rPr>
          <w:rFonts w:ascii="MetaPro-Norm" w:hAnsi="MetaPro-Norm"/>
        </w:rPr>
        <w:t>Los Angeles Municipal Code section 41.18</w:t>
      </w:r>
      <w:r w:rsidR="62819E91" w:rsidRPr="1C995FE8">
        <w:rPr>
          <w:rFonts w:ascii="MetaPro-Norm" w:hAnsi="MetaPro-Norm"/>
        </w:rPr>
        <w:t xml:space="preserve"> enforcement zones</w:t>
      </w:r>
      <w:r w:rsidR="735D6189" w:rsidRPr="1C995FE8">
        <w:rPr>
          <w:rFonts w:ascii="MetaPro-Norm" w:hAnsi="MetaPro-Norm"/>
        </w:rPr>
        <w:t xml:space="preserve">, </w:t>
      </w:r>
      <w:r w:rsidR="0DCBC928" w:rsidRPr="1C995FE8">
        <w:rPr>
          <w:rFonts w:ascii="MetaPro-Norm" w:hAnsi="MetaPro-Norm"/>
        </w:rPr>
        <w:t>and A Bridge Home Special Enforcement Cleaning Zone.</w:t>
      </w:r>
    </w:p>
    <w:p w14:paraId="5381E664" w14:textId="3090771A" w:rsidR="1C995FE8" w:rsidRDefault="1C995FE8" w:rsidP="1C995FE8"/>
    <w:p w14:paraId="7390A368" w14:textId="18DF8A65" w:rsidR="007C5BDC" w:rsidRPr="0081458B" w:rsidRDefault="4ACB2F5C" w:rsidP="1C995FE8">
      <w:pPr>
        <w:pStyle w:val="ListParagraph"/>
        <w:numPr>
          <w:ilvl w:val="0"/>
          <w:numId w:val="2"/>
        </w:numPr>
        <w:rPr>
          <w:rFonts w:asciiTheme="minorHAnsi" w:eastAsiaTheme="minorEastAsia" w:hAnsiTheme="minorHAnsi" w:cstheme="minorBidi"/>
        </w:rPr>
      </w:pPr>
      <w:r w:rsidRPr="1C995FE8">
        <w:rPr>
          <w:rFonts w:ascii="MetaPro-Norm" w:hAnsi="MetaPro-Norm"/>
        </w:rPr>
        <w:t xml:space="preserve">All protocols, rules, regulations, </w:t>
      </w:r>
      <w:r w:rsidR="388922AF" w:rsidRPr="1C995FE8">
        <w:rPr>
          <w:rFonts w:ascii="MetaPro-Norm" w:hAnsi="MetaPro-Norm"/>
        </w:rPr>
        <w:t>directives,</w:t>
      </w:r>
      <w:r w:rsidRPr="1C995FE8">
        <w:rPr>
          <w:rFonts w:ascii="MetaPro-Norm" w:hAnsi="MetaPro-Norm"/>
        </w:rPr>
        <w:t xml:space="preserve"> </w:t>
      </w:r>
      <w:proofErr w:type="gramStart"/>
      <w:r w:rsidR="56688695" w:rsidRPr="1C995FE8">
        <w:rPr>
          <w:rFonts w:ascii="MetaPro-Norm" w:hAnsi="MetaPro-Norm"/>
        </w:rPr>
        <w:t>guidelines</w:t>
      </w:r>
      <w:proofErr w:type="gramEnd"/>
      <w:r w:rsidR="56688695" w:rsidRPr="1C995FE8">
        <w:rPr>
          <w:rFonts w:ascii="MetaPro-Norm" w:hAnsi="MetaPro-Norm"/>
        </w:rPr>
        <w:t xml:space="preserve"> </w:t>
      </w:r>
      <w:r w:rsidRPr="1C995FE8">
        <w:rPr>
          <w:rFonts w:ascii="MetaPro-Norm" w:hAnsi="MetaPro-Norm"/>
        </w:rPr>
        <w:t>and trainings</w:t>
      </w:r>
      <w:r w:rsidR="7C0708A5" w:rsidRPr="1C995FE8">
        <w:rPr>
          <w:rFonts w:ascii="MetaPro-Norm" w:hAnsi="MetaPro-Norm"/>
        </w:rPr>
        <w:t>, including but not limited to PowerPoint presentations, handouts, manuals, or lectures,</w:t>
      </w:r>
      <w:r w:rsidRPr="1C995FE8">
        <w:rPr>
          <w:rFonts w:ascii="MetaPro-Norm" w:hAnsi="MetaPro-Norm"/>
        </w:rPr>
        <w:t xml:space="preserve"> for LASAN employees and contractors concerning the conduct of eac</w:t>
      </w:r>
      <w:r w:rsidR="0E094FAD" w:rsidRPr="1C995FE8">
        <w:rPr>
          <w:rFonts w:ascii="MetaPro-Norm" w:hAnsi="MetaPro-Norm"/>
        </w:rPr>
        <w:t>h of the following programs:</w:t>
      </w:r>
    </w:p>
    <w:p w14:paraId="26BE71FD" w14:textId="5EA46BC1" w:rsidR="7D235141" w:rsidRPr="0081458B" w:rsidRDefault="4ACB2F5C" w:rsidP="5BC6A64C">
      <w:pPr>
        <w:pStyle w:val="ListParagraph"/>
        <w:numPr>
          <w:ilvl w:val="1"/>
          <w:numId w:val="2"/>
        </w:numPr>
        <w:rPr>
          <w:rFonts w:ascii="MetaPro-Norm" w:hAnsi="MetaPro-Norm"/>
        </w:rPr>
      </w:pPr>
      <w:r w:rsidRPr="1C995FE8">
        <w:rPr>
          <w:rFonts w:ascii="MetaPro-Norm" w:hAnsi="MetaPro-Norm"/>
        </w:rPr>
        <w:t>CARE+</w:t>
      </w:r>
    </w:p>
    <w:p w14:paraId="2016F09B" w14:textId="4B61609D" w:rsidR="7D235141" w:rsidRPr="0081458B" w:rsidRDefault="4ACB2F5C" w:rsidP="5BC6A64C">
      <w:pPr>
        <w:pStyle w:val="ListParagraph"/>
        <w:numPr>
          <w:ilvl w:val="1"/>
          <w:numId w:val="2"/>
        </w:numPr>
        <w:rPr>
          <w:rFonts w:ascii="MetaPro-Norm" w:hAnsi="MetaPro-Norm"/>
        </w:rPr>
      </w:pPr>
      <w:r w:rsidRPr="1C995FE8">
        <w:rPr>
          <w:rFonts w:ascii="MetaPro-Norm" w:hAnsi="MetaPro-Norm"/>
        </w:rPr>
        <w:t>CARE</w:t>
      </w:r>
    </w:p>
    <w:p w14:paraId="0C6C2A5F" w14:textId="7E92DEAA" w:rsidR="00FA26F2" w:rsidRDefault="4ACB2F5C" w:rsidP="00105EFD">
      <w:pPr>
        <w:pStyle w:val="ListParagraph"/>
        <w:numPr>
          <w:ilvl w:val="1"/>
          <w:numId w:val="2"/>
        </w:numPr>
        <w:rPr>
          <w:rFonts w:ascii="MetaPro-Norm" w:hAnsi="MetaPro-Norm"/>
        </w:rPr>
      </w:pPr>
      <w:r w:rsidRPr="1C995FE8">
        <w:rPr>
          <w:rFonts w:ascii="MetaPro-Norm" w:hAnsi="MetaPro-Norm"/>
        </w:rPr>
        <w:t>Operation Healthy Streets</w:t>
      </w:r>
    </w:p>
    <w:p w14:paraId="2E612A20" w14:textId="2839345B" w:rsidR="00E90A97" w:rsidRPr="00105EFD" w:rsidRDefault="4ACB2F5C" w:rsidP="00105EFD">
      <w:pPr>
        <w:pStyle w:val="ListParagraph"/>
        <w:numPr>
          <w:ilvl w:val="1"/>
          <w:numId w:val="2"/>
        </w:numPr>
        <w:rPr>
          <w:rFonts w:ascii="MetaPro-Norm" w:hAnsi="MetaPro-Norm"/>
        </w:rPr>
      </w:pPr>
      <w:r w:rsidRPr="1C995FE8">
        <w:rPr>
          <w:rFonts w:ascii="MetaPro-Norm" w:hAnsi="MetaPro-Norm"/>
        </w:rPr>
        <w:t>Special Enforcement Cleaning Zones</w:t>
      </w:r>
    </w:p>
    <w:p w14:paraId="27B53406" w14:textId="01F74605" w:rsidR="394E2CE6" w:rsidRPr="00504DAE" w:rsidRDefault="4ACB2F5C" w:rsidP="446FE58A">
      <w:pPr>
        <w:pStyle w:val="ListParagraph"/>
        <w:numPr>
          <w:ilvl w:val="1"/>
          <w:numId w:val="2"/>
        </w:numPr>
        <w:rPr>
          <w:lang w:val="es-CO"/>
        </w:rPr>
      </w:pPr>
      <w:r w:rsidRPr="1C995FE8">
        <w:rPr>
          <w:rFonts w:ascii="MetaPro-Norm" w:hAnsi="MetaPro-Norm"/>
          <w:lang w:val="es-CO"/>
        </w:rPr>
        <w:t xml:space="preserve">Los </w:t>
      </w:r>
      <w:proofErr w:type="spellStart"/>
      <w:r w:rsidRPr="1C995FE8">
        <w:rPr>
          <w:rFonts w:ascii="MetaPro-Norm" w:hAnsi="MetaPro-Norm"/>
          <w:lang w:val="es-CO"/>
        </w:rPr>
        <w:t>Angeles</w:t>
      </w:r>
      <w:proofErr w:type="spellEnd"/>
      <w:r w:rsidRPr="1C995FE8">
        <w:rPr>
          <w:rFonts w:ascii="MetaPro-Norm" w:hAnsi="MetaPro-Norm"/>
          <w:lang w:val="es-CO"/>
        </w:rPr>
        <w:t xml:space="preserve"> Municipal </w:t>
      </w:r>
      <w:proofErr w:type="spellStart"/>
      <w:r w:rsidRPr="1C995FE8">
        <w:rPr>
          <w:rFonts w:ascii="MetaPro-Norm" w:hAnsi="MetaPro-Norm"/>
          <w:lang w:val="es-CO"/>
        </w:rPr>
        <w:t>Code</w:t>
      </w:r>
      <w:proofErr w:type="spellEnd"/>
      <w:r w:rsidRPr="1C995FE8">
        <w:rPr>
          <w:rFonts w:ascii="MetaPro-Norm" w:hAnsi="MetaPro-Norm"/>
          <w:lang w:val="es-CO"/>
        </w:rPr>
        <w:t xml:space="preserve"> </w:t>
      </w:r>
      <w:proofErr w:type="spellStart"/>
      <w:r w:rsidRPr="1C995FE8">
        <w:rPr>
          <w:rFonts w:ascii="MetaPro-Norm" w:hAnsi="MetaPro-Norm"/>
          <w:lang w:val="es-CO"/>
        </w:rPr>
        <w:t>section</w:t>
      </w:r>
      <w:proofErr w:type="spellEnd"/>
      <w:r w:rsidRPr="1C995FE8">
        <w:rPr>
          <w:rFonts w:ascii="MetaPro-Norm" w:hAnsi="MetaPro-Norm"/>
          <w:lang w:val="es-CO"/>
        </w:rPr>
        <w:t xml:space="preserve"> 41.18 </w:t>
      </w:r>
      <w:proofErr w:type="spellStart"/>
      <w:r w:rsidRPr="1C995FE8">
        <w:rPr>
          <w:rFonts w:ascii="MetaPro-Norm" w:hAnsi="MetaPro-Norm"/>
          <w:lang w:val="es-CO"/>
        </w:rPr>
        <w:t>implementation</w:t>
      </w:r>
      <w:proofErr w:type="spellEnd"/>
    </w:p>
    <w:p w14:paraId="1557EBE5" w14:textId="50E37A75" w:rsidR="00277389" w:rsidRPr="00504DAE" w:rsidRDefault="00277389" w:rsidP="00277389">
      <w:pPr>
        <w:pStyle w:val="ListParagraph"/>
        <w:ind w:left="1440"/>
        <w:rPr>
          <w:rFonts w:ascii="MetaPro-Norm" w:hAnsi="MetaPro-Norm"/>
          <w:lang w:val="es-CO"/>
        </w:rPr>
      </w:pPr>
    </w:p>
    <w:p w14:paraId="605C81E0" w14:textId="6C943B6B" w:rsidR="2CA38061" w:rsidRPr="0081458B" w:rsidRDefault="4ACB2F5C" w:rsidP="1C995FE8">
      <w:pPr>
        <w:pStyle w:val="ListParagraph"/>
        <w:numPr>
          <w:ilvl w:val="0"/>
          <w:numId w:val="2"/>
        </w:numPr>
        <w:rPr>
          <w:rFonts w:ascii="MetaPro-Norm" w:eastAsiaTheme="minorEastAsia" w:hAnsi="MetaPro-Norm" w:cstheme="minorBidi"/>
        </w:rPr>
      </w:pPr>
      <w:r w:rsidRPr="1C995FE8">
        <w:rPr>
          <w:rFonts w:ascii="MetaPro-Norm" w:hAnsi="MetaPro-Norm"/>
        </w:rPr>
        <w:t>For fiscal years 2019, 2020</w:t>
      </w:r>
      <w:r w:rsidR="3E28A1D0" w:rsidRPr="1C995FE8">
        <w:rPr>
          <w:rFonts w:ascii="MetaPro-Norm" w:hAnsi="MetaPro-Norm"/>
        </w:rPr>
        <w:t>,</w:t>
      </w:r>
      <w:r w:rsidRPr="1C995FE8">
        <w:rPr>
          <w:rFonts w:ascii="MetaPro-Norm" w:hAnsi="MetaPro-Norm"/>
        </w:rPr>
        <w:t xml:space="preserve"> and 2021, the total budget and </w:t>
      </w:r>
      <w:r w:rsidR="3E28A1D0" w:rsidRPr="1C995FE8">
        <w:rPr>
          <w:rFonts w:ascii="MetaPro-Norm" w:hAnsi="MetaPro-Norm"/>
        </w:rPr>
        <w:t>expenditure amounts for each of the following programs</w:t>
      </w:r>
      <w:r w:rsidR="74A61E5F" w:rsidRPr="1C995FE8">
        <w:rPr>
          <w:rFonts w:ascii="MetaPro-Norm" w:hAnsi="MetaPro-Norm"/>
        </w:rPr>
        <w:t>, including any disaggregated line-item amounts</w:t>
      </w:r>
      <w:r w:rsidR="3E28A1D0" w:rsidRPr="1C995FE8">
        <w:rPr>
          <w:rFonts w:ascii="MetaPro-Norm" w:hAnsi="MetaPro-Norm"/>
        </w:rPr>
        <w:t>:</w:t>
      </w:r>
    </w:p>
    <w:p w14:paraId="4C6FAC5F" w14:textId="77777777" w:rsidR="004E7457" w:rsidRPr="0081458B" w:rsidRDefault="4ACB2F5C" w:rsidP="004E7457">
      <w:pPr>
        <w:pStyle w:val="ListParagraph"/>
        <w:numPr>
          <w:ilvl w:val="1"/>
          <w:numId w:val="2"/>
        </w:numPr>
        <w:rPr>
          <w:rFonts w:ascii="MetaPro-Norm" w:hAnsi="MetaPro-Norm"/>
        </w:rPr>
      </w:pPr>
      <w:r w:rsidRPr="1C995FE8">
        <w:rPr>
          <w:rFonts w:ascii="MetaPro-Norm" w:hAnsi="MetaPro-Norm"/>
        </w:rPr>
        <w:t>CARE+</w:t>
      </w:r>
    </w:p>
    <w:p w14:paraId="7334969F" w14:textId="77777777" w:rsidR="004E7457" w:rsidRPr="0081458B" w:rsidRDefault="4ACB2F5C" w:rsidP="004E7457">
      <w:pPr>
        <w:pStyle w:val="ListParagraph"/>
        <w:numPr>
          <w:ilvl w:val="1"/>
          <w:numId w:val="2"/>
        </w:numPr>
        <w:rPr>
          <w:rFonts w:ascii="MetaPro-Norm" w:hAnsi="MetaPro-Norm"/>
        </w:rPr>
      </w:pPr>
      <w:r w:rsidRPr="1C995FE8">
        <w:rPr>
          <w:rFonts w:ascii="MetaPro-Norm" w:hAnsi="MetaPro-Norm"/>
        </w:rPr>
        <w:t>CARE</w:t>
      </w:r>
    </w:p>
    <w:p w14:paraId="43834800" w14:textId="77777777" w:rsidR="004E7457" w:rsidRDefault="4ACB2F5C" w:rsidP="004E7457">
      <w:pPr>
        <w:pStyle w:val="ListParagraph"/>
        <w:numPr>
          <w:ilvl w:val="1"/>
          <w:numId w:val="2"/>
        </w:numPr>
        <w:rPr>
          <w:rFonts w:ascii="MetaPro-Norm" w:hAnsi="MetaPro-Norm"/>
        </w:rPr>
      </w:pPr>
      <w:r w:rsidRPr="1C995FE8">
        <w:rPr>
          <w:rFonts w:ascii="MetaPro-Norm" w:hAnsi="MetaPro-Norm"/>
        </w:rPr>
        <w:t>Operation Healthy Streets</w:t>
      </w:r>
    </w:p>
    <w:p w14:paraId="18767127" w14:textId="77777777" w:rsidR="00E90A97" w:rsidRPr="00105EFD" w:rsidRDefault="4ACB2F5C" w:rsidP="00E90A97">
      <w:pPr>
        <w:pStyle w:val="ListParagraph"/>
        <w:numPr>
          <w:ilvl w:val="1"/>
          <w:numId w:val="2"/>
        </w:numPr>
        <w:rPr>
          <w:rFonts w:ascii="MetaPro-Norm" w:hAnsi="MetaPro-Norm"/>
        </w:rPr>
      </w:pPr>
      <w:r w:rsidRPr="1C995FE8">
        <w:rPr>
          <w:rFonts w:ascii="MetaPro-Norm" w:hAnsi="MetaPro-Norm"/>
        </w:rPr>
        <w:t>Special Enforcement Cleaning Zones</w:t>
      </w:r>
    </w:p>
    <w:p w14:paraId="36BA32A0" w14:textId="3EBE85E6" w:rsidR="115B766E" w:rsidRDefault="115B766E" w:rsidP="1C995FE8">
      <w:pPr>
        <w:pStyle w:val="ListParagraph"/>
        <w:numPr>
          <w:ilvl w:val="1"/>
          <w:numId w:val="2"/>
        </w:numPr>
        <w:rPr>
          <w:rFonts w:asciiTheme="minorHAnsi" w:eastAsiaTheme="minorEastAsia" w:hAnsiTheme="minorHAnsi" w:cstheme="minorBidi"/>
          <w:lang w:val="es-CO"/>
        </w:rPr>
      </w:pPr>
      <w:r w:rsidRPr="1C995FE8">
        <w:rPr>
          <w:rFonts w:ascii="MetaPro-Norm" w:hAnsi="MetaPro-Norm"/>
          <w:lang w:val="es-CO"/>
        </w:rPr>
        <w:t xml:space="preserve">Los </w:t>
      </w:r>
      <w:proofErr w:type="spellStart"/>
      <w:r w:rsidRPr="1C995FE8">
        <w:rPr>
          <w:rFonts w:ascii="MetaPro-Norm" w:hAnsi="MetaPro-Norm"/>
          <w:lang w:val="es-CO"/>
        </w:rPr>
        <w:t>Angeles</w:t>
      </w:r>
      <w:proofErr w:type="spellEnd"/>
      <w:r w:rsidRPr="1C995FE8">
        <w:rPr>
          <w:rFonts w:ascii="MetaPro-Norm" w:hAnsi="MetaPro-Norm"/>
          <w:lang w:val="es-CO"/>
        </w:rPr>
        <w:t xml:space="preserve"> Municipal </w:t>
      </w:r>
      <w:proofErr w:type="spellStart"/>
      <w:r w:rsidRPr="1C995FE8">
        <w:rPr>
          <w:rFonts w:ascii="MetaPro-Norm" w:hAnsi="MetaPro-Norm"/>
          <w:lang w:val="es-CO"/>
        </w:rPr>
        <w:t>Code</w:t>
      </w:r>
      <w:proofErr w:type="spellEnd"/>
      <w:r w:rsidRPr="1C995FE8">
        <w:rPr>
          <w:rFonts w:ascii="MetaPro-Norm" w:hAnsi="MetaPro-Norm"/>
          <w:lang w:val="es-CO"/>
        </w:rPr>
        <w:t xml:space="preserve"> </w:t>
      </w:r>
      <w:proofErr w:type="spellStart"/>
      <w:r w:rsidRPr="1C995FE8">
        <w:rPr>
          <w:rFonts w:ascii="MetaPro-Norm" w:hAnsi="MetaPro-Norm"/>
          <w:lang w:val="es-CO"/>
        </w:rPr>
        <w:t>section</w:t>
      </w:r>
      <w:proofErr w:type="spellEnd"/>
      <w:r w:rsidRPr="1C995FE8">
        <w:rPr>
          <w:rFonts w:ascii="MetaPro-Norm" w:hAnsi="MetaPro-Norm"/>
          <w:lang w:val="es-CO"/>
        </w:rPr>
        <w:t xml:space="preserve"> 41.18 </w:t>
      </w:r>
      <w:proofErr w:type="spellStart"/>
      <w:r w:rsidRPr="1C995FE8">
        <w:rPr>
          <w:rFonts w:ascii="MetaPro-Norm" w:hAnsi="MetaPro-Norm"/>
          <w:lang w:val="es-CO"/>
        </w:rPr>
        <w:t>implementation</w:t>
      </w:r>
      <w:proofErr w:type="spellEnd"/>
    </w:p>
    <w:p w14:paraId="1ABAB8D4" w14:textId="66C2727C" w:rsidR="1C995FE8" w:rsidRDefault="1C995FE8" w:rsidP="1C995FE8">
      <w:pPr>
        <w:ind w:left="720"/>
      </w:pPr>
    </w:p>
    <w:p w14:paraId="0AE0E286" w14:textId="287AE8D2" w:rsidR="004E7457" w:rsidRPr="0081458B" w:rsidRDefault="004E7457" w:rsidP="53D18693">
      <w:pPr>
        <w:pStyle w:val="ListParagraph"/>
        <w:ind w:left="1440"/>
      </w:pPr>
    </w:p>
    <w:p w14:paraId="75BF7AEC" w14:textId="01391136" w:rsidR="399E6C35" w:rsidRPr="0081458B" w:rsidRDefault="4ACB2F5C" w:rsidP="399E6C35">
      <w:pPr>
        <w:pStyle w:val="ListParagraph"/>
        <w:numPr>
          <w:ilvl w:val="0"/>
          <w:numId w:val="2"/>
        </w:numPr>
        <w:rPr>
          <w:rFonts w:ascii="MetaPro-Norm" w:hAnsi="MetaPro-Norm"/>
        </w:rPr>
      </w:pPr>
      <w:r w:rsidRPr="1C995FE8">
        <w:rPr>
          <w:rFonts w:ascii="MetaPro-Norm" w:hAnsi="MetaPro-Norm"/>
        </w:rPr>
        <w:t>Data on cleaning operations for each of the following dates and locations, including all communications in any format related to those location</w:t>
      </w:r>
      <w:r w:rsidR="029A404B" w:rsidRPr="1C995FE8">
        <w:rPr>
          <w:rFonts w:ascii="MetaPro-Norm" w:hAnsi="MetaPro-Norm"/>
        </w:rPr>
        <w:t xml:space="preserve">s and to the cleaning operations: </w:t>
      </w:r>
    </w:p>
    <w:p w14:paraId="30388E74" w14:textId="6E19D0E5" w:rsidR="485E760B" w:rsidRPr="0081458B" w:rsidRDefault="4ACB2F5C" w:rsidP="5042648A">
      <w:pPr>
        <w:pStyle w:val="ListParagraph"/>
        <w:numPr>
          <w:ilvl w:val="1"/>
          <w:numId w:val="2"/>
        </w:numPr>
        <w:rPr>
          <w:rFonts w:ascii="MetaPro-Norm" w:hAnsi="MetaPro-Norm"/>
        </w:rPr>
      </w:pPr>
      <w:r w:rsidRPr="1C995FE8">
        <w:rPr>
          <w:rFonts w:ascii="MetaPro-Norm" w:hAnsi="MetaPro-Norm"/>
        </w:rPr>
        <w:t>Naomi Street</w:t>
      </w:r>
      <w:r w:rsidR="287F3D85" w:rsidRPr="1C995FE8">
        <w:rPr>
          <w:rFonts w:ascii="MetaPro-Norm" w:hAnsi="MetaPro-Norm"/>
        </w:rPr>
        <w:t>,</w:t>
      </w:r>
      <w:r w:rsidRPr="1C995FE8">
        <w:rPr>
          <w:rFonts w:ascii="MetaPro-Norm" w:hAnsi="MetaPro-Norm"/>
        </w:rPr>
        <w:t xml:space="preserve"> between 16</w:t>
      </w:r>
      <w:r w:rsidRPr="1C995FE8">
        <w:rPr>
          <w:rFonts w:ascii="MetaPro-Norm" w:hAnsi="MetaPro-Norm"/>
          <w:vertAlign w:val="superscript"/>
        </w:rPr>
        <w:t>th</w:t>
      </w:r>
      <w:r w:rsidRPr="1C995FE8">
        <w:rPr>
          <w:rFonts w:ascii="MetaPro-Norm" w:hAnsi="MetaPro-Norm"/>
        </w:rPr>
        <w:t xml:space="preserve"> and 17</w:t>
      </w:r>
      <w:r w:rsidRPr="1C995FE8">
        <w:rPr>
          <w:rFonts w:ascii="MetaPro-Norm" w:hAnsi="MetaPro-Norm"/>
          <w:vertAlign w:val="superscript"/>
        </w:rPr>
        <w:t>th</w:t>
      </w:r>
      <w:r w:rsidRPr="1C995FE8">
        <w:rPr>
          <w:rFonts w:ascii="MetaPro-Norm" w:hAnsi="MetaPro-Norm"/>
        </w:rPr>
        <w:t xml:space="preserve"> Streets</w:t>
      </w:r>
      <w:r w:rsidR="35D66C52" w:rsidRPr="1C995FE8">
        <w:rPr>
          <w:rFonts w:ascii="MetaPro-Norm" w:hAnsi="MetaPro-Norm"/>
        </w:rPr>
        <w:t>, in Los Angeles</w:t>
      </w:r>
      <w:r w:rsidRPr="1C995FE8">
        <w:rPr>
          <w:rFonts w:ascii="MetaPro-Norm" w:hAnsi="MetaPro-Norm"/>
        </w:rPr>
        <w:t xml:space="preserve"> on August </w:t>
      </w:r>
      <w:r w:rsidR="0118683E" w:rsidRPr="1C995FE8">
        <w:rPr>
          <w:rFonts w:ascii="MetaPro-Norm" w:hAnsi="MetaPro-Norm"/>
        </w:rPr>
        <w:t>18, 2021</w:t>
      </w:r>
    </w:p>
    <w:p w14:paraId="3FD655B4" w14:textId="4277DF84" w:rsidR="12746F8D" w:rsidRPr="0081458B" w:rsidRDefault="4ACB2F5C" w:rsidP="12746F8D">
      <w:pPr>
        <w:pStyle w:val="ListParagraph"/>
        <w:numPr>
          <w:ilvl w:val="1"/>
          <w:numId w:val="2"/>
        </w:numPr>
        <w:rPr>
          <w:rFonts w:ascii="MetaPro-Norm" w:hAnsi="MetaPro-Norm"/>
        </w:rPr>
      </w:pPr>
      <w:r w:rsidRPr="1C995FE8">
        <w:rPr>
          <w:rFonts w:ascii="MetaPro-Norm" w:hAnsi="MetaPro-Norm"/>
        </w:rPr>
        <w:t>6</w:t>
      </w:r>
      <w:r w:rsidRPr="1C995FE8">
        <w:rPr>
          <w:rFonts w:ascii="MetaPro-Norm" w:hAnsi="MetaPro-Norm"/>
          <w:vertAlign w:val="superscript"/>
        </w:rPr>
        <w:t>th</w:t>
      </w:r>
      <w:r w:rsidRPr="1C995FE8">
        <w:rPr>
          <w:rFonts w:ascii="MetaPro-Norm" w:hAnsi="MetaPro-Norm"/>
        </w:rPr>
        <w:t xml:space="preserve"> Street near Towne Street</w:t>
      </w:r>
      <w:r w:rsidR="6AB6C07A" w:rsidRPr="1C995FE8">
        <w:rPr>
          <w:rFonts w:ascii="MetaPro-Norm" w:hAnsi="MetaPro-Norm"/>
        </w:rPr>
        <w:t>, in Los Angeles</w:t>
      </w:r>
      <w:r w:rsidRPr="1C995FE8">
        <w:rPr>
          <w:rFonts w:ascii="MetaPro-Norm" w:hAnsi="MetaPro-Norm"/>
        </w:rPr>
        <w:t xml:space="preserve"> on September 23, 2021</w:t>
      </w:r>
    </w:p>
    <w:p w14:paraId="19535985" w14:textId="132D6C89" w:rsidR="155B8CB4" w:rsidRPr="0081458B" w:rsidRDefault="4ACB2F5C" w:rsidP="62E5F1BC">
      <w:pPr>
        <w:pStyle w:val="ListParagraph"/>
        <w:numPr>
          <w:ilvl w:val="1"/>
          <w:numId w:val="2"/>
        </w:numPr>
        <w:rPr>
          <w:rFonts w:ascii="MetaPro-Norm" w:hAnsi="MetaPro-Norm"/>
        </w:rPr>
      </w:pPr>
      <w:r w:rsidRPr="1C995FE8">
        <w:rPr>
          <w:rFonts w:ascii="MetaPro-Norm" w:hAnsi="MetaPro-Norm"/>
        </w:rPr>
        <w:t>Cedros Avenue, between Calvert Street and Bessemer Street in Van Nuys on September 2, 2021</w:t>
      </w:r>
    </w:p>
    <w:p w14:paraId="540900DC" w14:textId="1B453F58" w:rsidR="155B8CB4" w:rsidRPr="0081458B" w:rsidRDefault="4ACB2F5C" w:rsidP="7E4C772F">
      <w:pPr>
        <w:pStyle w:val="ListParagraph"/>
        <w:numPr>
          <w:ilvl w:val="1"/>
          <w:numId w:val="2"/>
        </w:numPr>
        <w:rPr>
          <w:rFonts w:ascii="MetaPro-Norm" w:hAnsi="MetaPro-Norm"/>
        </w:rPr>
      </w:pPr>
      <w:r w:rsidRPr="1C995FE8">
        <w:rPr>
          <w:rFonts w:ascii="MetaPro-Norm" w:hAnsi="MetaPro-Norm"/>
        </w:rPr>
        <w:lastRenderedPageBreak/>
        <w:t xml:space="preserve">Hampton </w:t>
      </w:r>
      <w:r w:rsidR="2F0B4DEA" w:rsidRPr="1C995FE8">
        <w:rPr>
          <w:rFonts w:ascii="MetaPro-Norm" w:hAnsi="MetaPro-Norm"/>
        </w:rPr>
        <w:t>Drive, between Rose Avenue and Sunset Avenue, in Venice on September 16, 2021</w:t>
      </w:r>
    </w:p>
    <w:p w14:paraId="2BEF3DE7" w14:textId="02DC5A28" w:rsidR="1B5DF8F5" w:rsidRPr="0081458B" w:rsidRDefault="4ACB2F5C" w:rsidP="4CBFA7D9">
      <w:pPr>
        <w:pStyle w:val="ListParagraph"/>
        <w:numPr>
          <w:ilvl w:val="1"/>
          <w:numId w:val="2"/>
        </w:numPr>
        <w:rPr>
          <w:rFonts w:ascii="MetaPro-Norm" w:hAnsi="MetaPro-Norm"/>
        </w:rPr>
      </w:pPr>
      <w:r w:rsidRPr="1C995FE8">
        <w:rPr>
          <w:rFonts w:ascii="MetaPro-Norm" w:hAnsi="MetaPro-Norm"/>
        </w:rPr>
        <w:t>E. 31</w:t>
      </w:r>
      <w:r w:rsidRPr="1C995FE8">
        <w:rPr>
          <w:rFonts w:ascii="MetaPro-Norm" w:hAnsi="MetaPro-Norm"/>
          <w:vertAlign w:val="superscript"/>
        </w:rPr>
        <w:t>st</w:t>
      </w:r>
      <w:r w:rsidRPr="1C995FE8">
        <w:rPr>
          <w:rFonts w:ascii="MetaPro-Norm" w:hAnsi="MetaPro-Norm"/>
        </w:rPr>
        <w:t xml:space="preserve"> Street, between Main Street and Broadway</w:t>
      </w:r>
      <w:r w:rsidR="3A52C89D" w:rsidRPr="1C995FE8">
        <w:rPr>
          <w:rFonts w:ascii="MetaPro-Norm" w:hAnsi="MetaPro-Norm"/>
        </w:rPr>
        <w:t>, in Los Angeles on October 19, 2021</w:t>
      </w:r>
    </w:p>
    <w:p w14:paraId="2B769760" w14:textId="75B39293" w:rsidR="3ED69C84" w:rsidRDefault="3ED69C84" w:rsidP="1C995FE8">
      <w:r w:rsidRPr="1C995FE8">
        <w:rPr>
          <w:rFonts w:ascii="MetaPro-Norm" w:eastAsia="MetaPro-Norm" w:hAnsi="MetaPro-Norm" w:cs="MetaPro-Norm"/>
        </w:rPr>
        <w:t xml:space="preserve">Specifically, we request </w:t>
      </w:r>
      <w:r w:rsidR="4BAA43FC" w:rsidRPr="1C995FE8">
        <w:rPr>
          <w:rFonts w:ascii="MetaPro-Norm" w:eastAsia="MetaPro-Norm" w:hAnsi="MetaPro-Norm" w:cs="MetaPro-Norm"/>
        </w:rPr>
        <w:t>data</w:t>
      </w:r>
      <w:r w:rsidR="3DE87016" w:rsidRPr="1C995FE8">
        <w:rPr>
          <w:rFonts w:ascii="MetaPro-Norm" w:eastAsia="MetaPro-Norm" w:hAnsi="MetaPro-Norm" w:cs="MetaPro-Norm"/>
        </w:rPr>
        <w:t xml:space="preserve"> includ</w:t>
      </w:r>
      <w:r w:rsidR="33605072" w:rsidRPr="1C995FE8">
        <w:rPr>
          <w:rFonts w:ascii="MetaPro-Norm" w:eastAsia="MetaPro-Norm" w:hAnsi="MetaPro-Norm" w:cs="MetaPro-Norm"/>
        </w:rPr>
        <w:t>ing</w:t>
      </w:r>
      <w:r w:rsidR="3DE87016" w:rsidRPr="1C995FE8">
        <w:rPr>
          <w:rFonts w:ascii="MetaPro-Norm" w:eastAsia="MetaPro-Norm" w:hAnsi="MetaPro-Norm" w:cs="MetaPro-Norm"/>
        </w:rPr>
        <w:t xml:space="preserve"> the</w:t>
      </w:r>
      <w:r w:rsidR="4BAA43FC" w:rsidRPr="1C995FE8">
        <w:rPr>
          <w:rFonts w:ascii="MetaPro-Norm" w:eastAsia="MetaPro-Norm" w:hAnsi="MetaPro-Norm" w:cs="MetaPro-Norm"/>
        </w:rPr>
        <w:t xml:space="preserve"> outcome of cleanings/engagements including amount of material removed, amount of hazardous or bio-waste removed, amounts of physical items taken to storage, number of RVs/vehicles towed, number of tents/living structures processed/removed and data on outreach including number of people subject to outreach for services and assistance and type of services, and number of people </w:t>
      </w:r>
      <w:proofErr w:type="gramStart"/>
      <w:r w:rsidR="4BAA43FC" w:rsidRPr="1C995FE8">
        <w:rPr>
          <w:rFonts w:ascii="MetaPro-Norm" w:eastAsia="MetaPro-Norm" w:hAnsi="MetaPro-Norm" w:cs="MetaPro-Norm"/>
        </w:rPr>
        <w:t>actually receiving</w:t>
      </w:r>
      <w:proofErr w:type="gramEnd"/>
      <w:r w:rsidR="4BAA43FC" w:rsidRPr="1C995FE8">
        <w:rPr>
          <w:rFonts w:ascii="MetaPro-Norm" w:eastAsia="MetaPro-Norm" w:hAnsi="MetaPro-Norm" w:cs="MetaPro-Norm"/>
        </w:rPr>
        <w:t xml:space="preserve"> services and/or housing.</w:t>
      </w:r>
    </w:p>
    <w:p w14:paraId="3C2F8F14" w14:textId="70C53197" w:rsidR="1C995FE8" w:rsidRDefault="1C995FE8" w:rsidP="1C995FE8"/>
    <w:p w14:paraId="405854DA" w14:textId="3948168A" w:rsidR="446FE58A" w:rsidRDefault="446FE58A" w:rsidP="446FE58A">
      <w:pPr>
        <w:ind w:left="720"/>
      </w:pPr>
    </w:p>
    <w:p w14:paraId="3238A3A3" w14:textId="26CBDEB4" w:rsidR="12B3F976" w:rsidRDefault="4ACB2F5C" w:rsidP="1C995FE8">
      <w:pPr>
        <w:pStyle w:val="ListParagraph"/>
        <w:numPr>
          <w:ilvl w:val="0"/>
          <w:numId w:val="2"/>
        </w:numPr>
        <w:rPr>
          <w:rFonts w:asciiTheme="minorHAnsi" w:eastAsiaTheme="minorEastAsia" w:hAnsiTheme="minorHAnsi" w:cstheme="minorBidi"/>
        </w:rPr>
      </w:pPr>
      <w:r w:rsidRPr="1C995FE8">
        <w:rPr>
          <w:rFonts w:ascii="MetaPro-Norm" w:hAnsi="MetaPro-Norm"/>
        </w:rPr>
        <w:t xml:space="preserve">Data on all activities related to implementation of Los Angeles Municipal Code section 41.18, </w:t>
      </w:r>
      <w:r w:rsidR="3FD18466" w:rsidRPr="1C995FE8">
        <w:rPr>
          <w:rFonts w:ascii="MetaPro-Norm" w:hAnsi="MetaPro-Norm"/>
        </w:rPr>
        <w:t xml:space="preserve">from the date of its passage until the date this request is fulfilled, </w:t>
      </w:r>
      <w:r w:rsidRPr="1C995FE8">
        <w:rPr>
          <w:rFonts w:ascii="MetaPro-Norm" w:hAnsi="MetaPro-Norm"/>
        </w:rPr>
        <w:t>including</w:t>
      </w:r>
    </w:p>
    <w:p w14:paraId="718E2ED7" w14:textId="57BA670E" w:rsidR="0CC6F327" w:rsidRDefault="4ACB2F5C" w:rsidP="1C995FE8">
      <w:pPr>
        <w:pStyle w:val="ListParagraph"/>
        <w:numPr>
          <w:ilvl w:val="1"/>
          <w:numId w:val="2"/>
        </w:numPr>
        <w:rPr>
          <w:rFonts w:asciiTheme="minorHAnsi" w:eastAsiaTheme="minorEastAsia" w:hAnsiTheme="minorHAnsi" w:cstheme="minorBidi"/>
        </w:rPr>
      </w:pPr>
      <w:r w:rsidRPr="1C995FE8">
        <w:rPr>
          <w:rFonts w:ascii="MetaPro-Norm" w:hAnsi="MetaPro-Norm"/>
        </w:rPr>
        <w:t>As to each cleaning:</w:t>
      </w:r>
    </w:p>
    <w:p w14:paraId="151F1710" w14:textId="21645324" w:rsidR="0CC6F327" w:rsidRDefault="2F16651C" w:rsidP="446FE58A">
      <w:pPr>
        <w:pStyle w:val="ListParagraph"/>
        <w:numPr>
          <w:ilvl w:val="2"/>
          <w:numId w:val="2"/>
        </w:numPr>
      </w:pPr>
      <w:r w:rsidRPr="1C995FE8">
        <w:rPr>
          <w:rFonts w:ascii="MetaPro-Norm" w:hAnsi="MetaPro-Norm"/>
        </w:rPr>
        <w:t>Date</w:t>
      </w:r>
    </w:p>
    <w:p w14:paraId="4731A07B"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Address</w:t>
      </w:r>
    </w:p>
    <w:p w14:paraId="7975908F"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Cross-street</w:t>
      </w:r>
    </w:p>
    <w:p w14:paraId="06876DD6"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Time spent</w:t>
      </w:r>
    </w:p>
    <w:p w14:paraId="7D64FDE4"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Number of staff</w:t>
      </w:r>
    </w:p>
    <w:p w14:paraId="05A03185"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Data of outcome of cleanings/engagements including amount of material removed, amount of hazardous or bio-waste removed, amounts of physical items taken to storage, number of RVs/vehicles towed, number of tents/living structures processed/removed.</w:t>
      </w:r>
    </w:p>
    <w:p w14:paraId="22587444" w14:textId="350117A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 xml:space="preserve">Data on outreach including number of people </w:t>
      </w:r>
      <w:r w:rsidR="25E6B32F" w:rsidRPr="1C995FE8">
        <w:rPr>
          <w:rFonts w:ascii="MetaPro-Norm" w:hAnsi="MetaPro-Norm"/>
        </w:rPr>
        <w:t>provided</w:t>
      </w:r>
      <w:r w:rsidRPr="1C995FE8">
        <w:rPr>
          <w:rFonts w:ascii="MetaPro-Norm" w:hAnsi="MetaPro-Norm"/>
        </w:rPr>
        <w:t xml:space="preserve"> services and assistance and type of services</w:t>
      </w:r>
      <w:r w:rsidR="63A638AE" w:rsidRPr="1C995FE8">
        <w:rPr>
          <w:rFonts w:ascii="MetaPro-Norm" w:hAnsi="MetaPro-Norm"/>
        </w:rPr>
        <w:t xml:space="preserve"> provided</w:t>
      </w:r>
      <w:r w:rsidRPr="1C995FE8">
        <w:rPr>
          <w:rFonts w:ascii="MetaPro-Norm" w:hAnsi="MetaPro-Norm"/>
        </w:rPr>
        <w:t>.</w:t>
      </w:r>
    </w:p>
    <w:p w14:paraId="22CBD850"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LAPD call sign</w:t>
      </w:r>
    </w:p>
    <w:p w14:paraId="313EE534" w14:textId="77777777" w:rsidR="0CC6F327" w:rsidRDefault="2F16651C" w:rsidP="1C995FE8">
      <w:pPr>
        <w:pStyle w:val="ListParagraph"/>
        <w:numPr>
          <w:ilvl w:val="2"/>
          <w:numId w:val="2"/>
        </w:numPr>
        <w:spacing w:line="259" w:lineRule="auto"/>
        <w:rPr>
          <w:rFonts w:asciiTheme="minorHAnsi" w:eastAsiaTheme="minorEastAsia" w:hAnsiTheme="minorHAnsi" w:cstheme="minorBidi"/>
        </w:rPr>
      </w:pPr>
      <w:r w:rsidRPr="1C995FE8">
        <w:rPr>
          <w:rFonts w:ascii="MetaPro-Norm" w:hAnsi="MetaPro-Norm"/>
        </w:rPr>
        <w:t>Documentation of any person arrested in connection with the cleaning, including the arrest charge.</w:t>
      </w:r>
    </w:p>
    <w:p w14:paraId="2FB718B3" w14:textId="35725969" w:rsidR="0CC6F327" w:rsidRDefault="4ACB2F5C" w:rsidP="1C995FE8">
      <w:pPr>
        <w:pStyle w:val="ListParagraph"/>
        <w:numPr>
          <w:ilvl w:val="1"/>
          <w:numId w:val="2"/>
        </w:numPr>
      </w:pPr>
      <w:r w:rsidRPr="1C995FE8">
        <w:rPr>
          <w:rFonts w:ascii="MetaPro-Norm" w:eastAsia="MetaPro-Norm" w:hAnsi="MetaPro-Norm" w:cs="MetaPro-Norm"/>
        </w:rPr>
        <w:t>As to each resolution</w:t>
      </w:r>
      <w:r w:rsidR="21A51A40" w:rsidRPr="1C995FE8">
        <w:rPr>
          <w:rFonts w:ascii="MetaPro-Norm" w:eastAsia="MetaPro-Norm" w:hAnsi="MetaPro-Norm" w:cs="MetaPro-Norm"/>
        </w:rPr>
        <w:t xml:space="preserve"> introduced by any city councilmember</w:t>
      </w:r>
      <w:r w:rsidRPr="1C995FE8">
        <w:rPr>
          <w:rFonts w:ascii="MetaPro-Norm" w:eastAsia="MetaPro-Norm" w:hAnsi="MetaPro-Norm" w:cs="MetaPro-Norm"/>
        </w:rPr>
        <w:t xml:space="preserve"> for subsections </w:t>
      </w:r>
      <w:r w:rsidR="43087278" w:rsidRPr="1C995FE8">
        <w:rPr>
          <w:rFonts w:ascii="MetaPro-Norm" w:eastAsia="MetaPro-Norm" w:hAnsi="MetaPro-Norm" w:cs="MetaPro-Norm"/>
        </w:rPr>
        <w:t>(c) (1) through (4) and (d)</w:t>
      </w:r>
      <w:r w:rsidR="48215503" w:rsidRPr="1C995FE8">
        <w:rPr>
          <w:rFonts w:ascii="MetaPro-Norm" w:eastAsia="MetaPro-Norm" w:hAnsi="MetaPro-Norm" w:cs="MetaPro-Norm"/>
        </w:rPr>
        <w:t xml:space="preserve"> and the site that is subject of that resolution</w:t>
      </w:r>
      <w:r w:rsidR="2167535A" w:rsidRPr="1C995FE8">
        <w:rPr>
          <w:rFonts w:ascii="MetaPro-Norm" w:eastAsia="MetaPro-Norm" w:hAnsi="MetaPro-Norm" w:cs="MetaPro-Norm"/>
        </w:rPr>
        <w:t>:</w:t>
      </w:r>
    </w:p>
    <w:p w14:paraId="2DB2E83C" w14:textId="2D3E370E" w:rsidR="607A9119" w:rsidRDefault="2F16651C" w:rsidP="446FE58A">
      <w:pPr>
        <w:pStyle w:val="ListParagraph"/>
        <w:numPr>
          <w:ilvl w:val="2"/>
          <w:numId w:val="2"/>
        </w:numPr>
      </w:pPr>
      <w:r w:rsidRPr="1C995FE8">
        <w:rPr>
          <w:rFonts w:ascii="MetaPro-Norm" w:eastAsia="MetaPro-Norm" w:hAnsi="MetaPro-Norm" w:cs="MetaPro-Norm"/>
        </w:rPr>
        <w:t>Findings and documentation required by the ordinance</w:t>
      </w:r>
    </w:p>
    <w:p w14:paraId="2AB0D465" w14:textId="101A713F" w:rsidR="607A9119" w:rsidRDefault="2F16651C" w:rsidP="446FE58A">
      <w:pPr>
        <w:pStyle w:val="ListParagraph"/>
        <w:numPr>
          <w:ilvl w:val="2"/>
          <w:numId w:val="2"/>
        </w:numPr>
      </w:pPr>
      <w:r w:rsidRPr="1C995FE8">
        <w:rPr>
          <w:rFonts w:ascii="MetaPro-Norm" w:eastAsia="MetaPro-Norm" w:hAnsi="MetaPro-Norm" w:cs="MetaPro-Norm"/>
        </w:rPr>
        <w:t>Encampment Assessment Form (EAF), and all documents used to generate the EAF</w:t>
      </w:r>
    </w:p>
    <w:p w14:paraId="1207B7DC" w14:textId="6BE6416E" w:rsidR="34510FFA" w:rsidRDefault="2F16651C" w:rsidP="446FE58A">
      <w:pPr>
        <w:pStyle w:val="ListParagraph"/>
        <w:numPr>
          <w:ilvl w:val="2"/>
          <w:numId w:val="2"/>
        </w:numPr>
      </w:pPr>
      <w:r w:rsidRPr="1C995FE8">
        <w:rPr>
          <w:rFonts w:ascii="MetaPro-Norm" w:eastAsia="MetaPro-Norm" w:hAnsi="MetaPro-Norm" w:cs="MetaPro-Norm"/>
        </w:rPr>
        <w:lastRenderedPageBreak/>
        <w:t>All communications between LASAN and Unified Homeless Response Center (UHRC), L</w:t>
      </w:r>
      <w:r w:rsidR="5100A057" w:rsidRPr="1C995FE8">
        <w:rPr>
          <w:rFonts w:ascii="MetaPro-Norm" w:eastAsia="MetaPro-Norm" w:hAnsi="MetaPro-Norm" w:cs="MetaPro-Norm"/>
        </w:rPr>
        <w:t>os Angeles Homeless Services Agency (LAHSA), the designated “engagement lead” and/or any city council office</w:t>
      </w:r>
    </w:p>
    <w:p w14:paraId="48A581A3" w14:textId="7E0E411B" w:rsidR="6FBB8D6C" w:rsidRDefault="2F16651C" w:rsidP="446FE58A">
      <w:pPr>
        <w:pStyle w:val="ListParagraph"/>
        <w:numPr>
          <w:ilvl w:val="2"/>
          <w:numId w:val="2"/>
        </w:numPr>
      </w:pPr>
      <w:r w:rsidRPr="1C995FE8">
        <w:rPr>
          <w:rFonts w:ascii="MetaPro-Norm" w:eastAsia="MetaPro-Norm" w:hAnsi="MetaPro-Norm" w:cs="MetaPro-Norm"/>
        </w:rPr>
        <w:t>Street engagement and hygiene plan</w:t>
      </w:r>
    </w:p>
    <w:p w14:paraId="6185C725" w14:textId="4B71E87F" w:rsidR="6FBB8D6C" w:rsidRDefault="2F16651C" w:rsidP="446FE58A">
      <w:pPr>
        <w:pStyle w:val="ListParagraph"/>
        <w:numPr>
          <w:ilvl w:val="2"/>
          <w:numId w:val="2"/>
        </w:numPr>
      </w:pPr>
      <w:r w:rsidRPr="1C995FE8">
        <w:rPr>
          <w:rFonts w:ascii="MetaPro-Norm" w:eastAsia="MetaPro-Norm" w:hAnsi="MetaPro-Norm" w:cs="MetaPro-Norm"/>
        </w:rPr>
        <w:t>Final action report</w:t>
      </w:r>
    </w:p>
    <w:p w14:paraId="6BA87C87" w14:textId="28196F9C" w:rsidR="6FBB8D6C" w:rsidRDefault="2F16651C" w:rsidP="446FE58A">
      <w:pPr>
        <w:pStyle w:val="ListParagraph"/>
        <w:numPr>
          <w:ilvl w:val="2"/>
          <w:numId w:val="2"/>
        </w:numPr>
      </w:pPr>
      <w:r w:rsidRPr="1C995FE8">
        <w:rPr>
          <w:rFonts w:ascii="MetaPro-Norm" w:eastAsia="MetaPro-Norm" w:hAnsi="MetaPro-Norm" w:cs="MetaPro-Norm"/>
        </w:rPr>
        <w:t>All reports detailing Sanitation Outreach, including results of that outreach</w:t>
      </w:r>
    </w:p>
    <w:p w14:paraId="2EBF820D" w14:textId="0DB866FE" w:rsidR="6FBB8D6C" w:rsidRPr="00B26D6B" w:rsidRDefault="2F16651C" w:rsidP="1C995FE8">
      <w:pPr>
        <w:pStyle w:val="ListParagraph"/>
        <w:numPr>
          <w:ilvl w:val="2"/>
          <w:numId w:val="2"/>
        </w:numPr>
      </w:pPr>
      <w:r w:rsidRPr="1C995FE8">
        <w:rPr>
          <w:rFonts w:ascii="MetaPro-Norm" w:eastAsia="MetaPro-Norm" w:hAnsi="MetaPro-Norm" w:cs="MetaPro-Norm"/>
        </w:rPr>
        <w:t>Notification of additional clea</w:t>
      </w:r>
      <w:r w:rsidR="20288D82" w:rsidRPr="1C995FE8">
        <w:rPr>
          <w:rFonts w:ascii="MetaPro-Norm" w:eastAsia="MetaPro-Norm" w:hAnsi="MetaPro-Norm" w:cs="MetaPro-Norm"/>
        </w:rPr>
        <w:t>ning from LAHSA</w:t>
      </w:r>
    </w:p>
    <w:p w14:paraId="7653E022" w14:textId="2A033043" w:rsidR="00B26D6B" w:rsidRDefault="00B26D6B" w:rsidP="00B26D6B"/>
    <w:p w14:paraId="575F4318" w14:textId="77777777" w:rsidR="00B26D6B" w:rsidRDefault="00B26D6B" w:rsidP="00B26D6B"/>
    <w:p w14:paraId="4617C023" w14:textId="2A8BEAC1" w:rsidR="16DF2161" w:rsidRDefault="4ACB2F5C" w:rsidP="446FE58A">
      <w:pPr>
        <w:pStyle w:val="ListParagraph"/>
        <w:numPr>
          <w:ilvl w:val="0"/>
          <w:numId w:val="2"/>
        </w:numPr>
        <w:rPr>
          <w:rFonts w:ascii="MetaPro-Norm" w:eastAsia="MetaPro-Norm" w:hAnsi="MetaPro-Norm" w:cs="MetaPro-Norm"/>
        </w:rPr>
      </w:pPr>
      <w:r w:rsidRPr="1C995FE8">
        <w:rPr>
          <w:rFonts w:ascii="MetaPro-Norm" w:eastAsia="MetaPro-Norm" w:hAnsi="MetaPro-Norm" w:cs="MetaPro-Norm"/>
        </w:rPr>
        <w:t xml:space="preserve">All documents related to LASAN’s participation in the Administrative Citation Enforcement Program (ACE), including: </w:t>
      </w:r>
    </w:p>
    <w:p w14:paraId="273C75C1" w14:textId="3F6FEACF" w:rsidR="493B0BEC" w:rsidRDefault="4ACB2F5C" w:rsidP="446FE58A">
      <w:pPr>
        <w:pStyle w:val="ListParagraph"/>
        <w:numPr>
          <w:ilvl w:val="1"/>
          <w:numId w:val="2"/>
        </w:numPr>
      </w:pPr>
      <w:r w:rsidRPr="1C995FE8">
        <w:rPr>
          <w:rFonts w:ascii="MetaPro-Norm" w:hAnsi="MetaPro-Norm"/>
        </w:rPr>
        <w:t xml:space="preserve">All protocols, rules, regulations, directives, </w:t>
      </w:r>
      <w:proofErr w:type="gramStart"/>
      <w:r w:rsidRPr="1C995FE8">
        <w:rPr>
          <w:rFonts w:ascii="MetaPro-Norm" w:hAnsi="MetaPro-Norm"/>
        </w:rPr>
        <w:t>guidelines</w:t>
      </w:r>
      <w:proofErr w:type="gramEnd"/>
      <w:r w:rsidRPr="1C995FE8">
        <w:rPr>
          <w:rFonts w:ascii="MetaPro-Norm" w:hAnsi="MetaPro-Norm"/>
        </w:rPr>
        <w:t xml:space="preserve"> and trainings (including draft documents), including but not limited to PowerPoint presentations, handouts, manuals, or lectures, for LASAN employees and contractors concerning the implementation of ACE.</w:t>
      </w:r>
    </w:p>
    <w:p w14:paraId="20EFC61F" w14:textId="3F1A7951" w:rsidR="02BB6B9D" w:rsidRDefault="4ACB2F5C" w:rsidP="446FE58A">
      <w:pPr>
        <w:pStyle w:val="ListParagraph"/>
        <w:numPr>
          <w:ilvl w:val="1"/>
          <w:numId w:val="2"/>
        </w:numPr>
      </w:pPr>
      <w:r w:rsidRPr="1C995FE8">
        <w:rPr>
          <w:rFonts w:ascii="MetaPro-Norm" w:hAnsi="MetaPro-Norm"/>
        </w:rPr>
        <w:t>For each citation issued:</w:t>
      </w:r>
    </w:p>
    <w:p w14:paraId="16F748E6" w14:textId="207F5E68"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 xml:space="preserve">Location (address and </w:t>
      </w:r>
      <w:proofErr w:type="spellStart"/>
      <w:r w:rsidRPr="1C995FE8">
        <w:rPr>
          <w:rFonts w:ascii="MetaPro-Norm" w:eastAsia="MetaPro-Norm" w:hAnsi="MetaPro-Norm" w:cs="MetaPro-Norm"/>
          <w:color w:val="000000" w:themeColor="text1"/>
        </w:rPr>
        <w:t>lat</w:t>
      </w:r>
      <w:proofErr w:type="spellEnd"/>
      <w:r w:rsidRPr="1C995FE8">
        <w:rPr>
          <w:rFonts w:ascii="MetaPro-Norm" w:eastAsia="MetaPro-Norm" w:hAnsi="MetaPro-Norm" w:cs="MetaPro-Norm"/>
          <w:color w:val="000000" w:themeColor="text1"/>
        </w:rPr>
        <w:t>/long)</w:t>
      </w:r>
    </w:p>
    <w:p w14:paraId="437D6095" w14:textId="74EEE8F6"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Date</w:t>
      </w:r>
    </w:p>
    <w:p w14:paraId="6B676757" w14:textId="29EA5000"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 xml:space="preserve">Area </w:t>
      </w:r>
      <w:r w:rsidR="12B93F47" w:rsidRPr="1C995FE8">
        <w:rPr>
          <w:rFonts w:ascii="MetaPro-Norm" w:eastAsia="MetaPro-Norm" w:hAnsi="MetaPro-Norm" w:cs="MetaPro-Norm"/>
          <w:color w:val="000000" w:themeColor="text1"/>
        </w:rPr>
        <w:t>ID</w:t>
      </w:r>
      <w:r w:rsidRPr="1C995FE8">
        <w:rPr>
          <w:rFonts w:ascii="MetaPro-Norm" w:eastAsia="MetaPro-Norm" w:hAnsi="MetaPro-Norm" w:cs="MetaPro-Norm"/>
          <w:color w:val="000000" w:themeColor="text1"/>
        </w:rPr>
        <w:t xml:space="preserve"> and name</w:t>
      </w:r>
    </w:p>
    <w:p w14:paraId="7EA50F1B" w14:textId="4E980443"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Reporting district</w:t>
      </w:r>
    </w:p>
    <w:p w14:paraId="46F2B5B1" w14:textId="6FFFF475"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Age of person cited</w:t>
      </w:r>
    </w:p>
    <w:p w14:paraId="41E9F78A" w14:textId="01A49063"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Gender of person cited</w:t>
      </w:r>
    </w:p>
    <w:p w14:paraId="74889360" w14:textId="560ECDDE" w:rsidR="02BB6B9D"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Descent (race) of person cited</w:t>
      </w:r>
    </w:p>
    <w:p w14:paraId="015CB0A8" w14:textId="33A023A7" w:rsidR="63F7FBF7" w:rsidRDefault="2F16651C" w:rsidP="446FE58A">
      <w:pPr>
        <w:pStyle w:val="ListParagraph"/>
        <w:numPr>
          <w:ilvl w:val="2"/>
          <w:numId w:val="2"/>
        </w:numPr>
        <w:rPr>
          <w:rFonts w:ascii="MetaPro-Norm" w:eastAsia="MetaPro-Norm" w:hAnsi="MetaPro-Norm" w:cs="MetaPro-Norm"/>
          <w:color w:val="000000" w:themeColor="text1"/>
        </w:rPr>
      </w:pPr>
      <w:r w:rsidRPr="1C995FE8">
        <w:rPr>
          <w:rFonts w:ascii="MetaPro-Norm" w:eastAsia="MetaPro-Norm" w:hAnsi="MetaPro-Norm" w:cs="MetaPro-Norm"/>
          <w:color w:val="000000" w:themeColor="text1"/>
        </w:rPr>
        <w:t>Homeless status of person cited</w:t>
      </w:r>
    </w:p>
    <w:p w14:paraId="3180FB7D" w14:textId="78A21F12" w:rsidR="02BB6B9D" w:rsidRDefault="2F16651C" w:rsidP="1C995FE8">
      <w:pPr>
        <w:pStyle w:val="ListParagraph"/>
        <w:numPr>
          <w:ilvl w:val="2"/>
          <w:numId w:val="2"/>
        </w:numPr>
        <w:rPr>
          <w:rFonts w:asciiTheme="minorHAnsi" w:eastAsiaTheme="minorEastAsia" w:hAnsiTheme="minorHAnsi" w:cstheme="minorBidi"/>
          <w:color w:val="000000" w:themeColor="text1"/>
        </w:rPr>
      </w:pPr>
      <w:r w:rsidRPr="1C995FE8">
        <w:rPr>
          <w:rFonts w:ascii="MetaPro-Norm" w:eastAsia="MetaPro-Norm" w:hAnsi="MetaPro-Norm" w:cs="MetaPro-Norm"/>
          <w:color w:val="000000" w:themeColor="text1"/>
        </w:rPr>
        <w:t>Charge group code and description for each violation alleged</w:t>
      </w:r>
    </w:p>
    <w:p w14:paraId="5B43F2F3" w14:textId="4D2B8CB0" w:rsidR="446FE58A" w:rsidRDefault="446FE58A" w:rsidP="446FE58A">
      <w:pPr>
        <w:ind w:left="1620"/>
      </w:pPr>
    </w:p>
    <w:p w14:paraId="5A9FC157" w14:textId="363FE220" w:rsidR="00D50A8E" w:rsidRPr="00D50A8E" w:rsidRDefault="20007125" w:rsidP="53D18693">
      <w:pPr>
        <w:pStyle w:val="NormalWeb"/>
        <w:rPr>
          <w:rFonts w:ascii="MetaPro-Norm" w:eastAsia="MetaPro-Norm" w:hAnsi="MetaPro-Norm" w:cs="MetaPro-Norm"/>
          <w:color w:val="000000" w:themeColor="text1"/>
        </w:rPr>
      </w:pPr>
      <w:r w:rsidRPr="53D18693">
        <w:rPr>
          <w:rFonts w:ascii="MetaPro-Norm" w:eastAsia="MetaPro-Norm" w:hAnsi="MetaPro-Norm" w:cs="MetaPro-Norm"/>
          <w:color w:val="000000" w:themeColor="text1"/>
        </w:rPr>
        <w:t>As provided in the open records law, Sec. 6253(c), I will expect your initial response within ten (10) business days.</w:t>
      </w:r>
    </w:p>
    <w:p w14:paraId="5BFA29AB" w14:textId="08A7E352" w:rsidR="00D50A8E" w:rsidRPr="00D50A8E" w:rsidRDefault="00D50A8E" w:rsidP="53D18693">
      <w:pPr>
        <w:rPr>
          <w:rFonts w:ascii="MetaPro-Norm" w:hAnsi="MetaPro-Norm"/>
          <w:color w:val="000000" w:themeColor="text1"/>
        </w:rPr>
      </w:pPr>
    </w:p>
    <w:p w14:paraId="7571F104" w14:textId="5AE54F9E" w:rsidR="00D50A8E" w:rsidRPr="00D50A8E" w:rsidRDefault="006D0384" w:rsidP="53D18693">
      <w:pPr>
        <w:rPr>
          <w:rFonts w:ascii="MetaPro-Norm" w:hAnsi="MetaPro-Norm"/>
          <w:color w:val="000000"/>
        </w:rPr>
      </w:pPr>
      <w:r w:rsidRPr="53D18693">
        <w:rPr>
          <w:rFonts w:ascii="MetaPro-Norm" w:hAnsi="MetaPro-Norm"/>
          <w:color w:val="000000" w:themeColor="text1"/>
        </w:rPr>
        <w:t>Should the LA</w:t>
      </w:r>
      <w:r w:rsidR="00142E9B" w:rsidRPr="53D18693">
        <w:rPr>
          <w:rFonts w:ascii="MetaPro-Norm" w:hAnsi="MetaPro-Norm"/>
          <w:color w:val="000000" w:themeColor="text1"/>
        </w:rPr>
        <w:t xml:space="preserve">SAN </w:t>
      </w:r>
      <w:r w:rsidRPr="53D18693">
        <w:rPr>
          <w:rFonts w:ascii="MetaPro-Norm" w:hAnsi="MetaPro-Norm"/>
          <w:color w:val="000000" w:themeColor="text1"/>
        </w:rPr>
        <w:t>determine that some portion of the documents requested contain exempt material, we request that the LA</w:t>
      </w:r>
      <w:r w:rsidR="00142E9B" w:rsidRPr="53D18693">
        <w:rPr>
          <w:rFonts w:ascii="MetaPro-Norm" w:hAnsi="MetaPro-Norm"/>
          <w:color w:val="000000" w:themeColor="text1"/>
        </w:rPr>
        <w:t>SAN</w:t>
      </w:r>
      <w:r w:rsidRPr="53D18693">
        <w:rPr>
          <w:rFonts w:ascii="MetaPro-Norm" w:hAnsi="MetaPro-Norm"/>
          <w:color w:val="000000" w:themeColor="text1"/>
        </w:rPr>
        <w:t xml:space="preserve"> release those portions of the records that are not exempt. In addition, please provide the applicable statutory exemption and explain why it applies. We also request that you provide us with the documents in electronic format</w:t>
      </w:r>
      <w:r w:rsidR="00104AB5" w:rsidRPr="53D18693">
        <w:rPr>
          <w:rFonts w:ascii="MetaPro-Norm" w:hAnsi="MetaPro-Norm"/>
          <w:color w:val="000000" w:themeColor="text1"/>
        </w:rPr>
        <w:t>.</w:t>
      </w:r>
    </w:p>
    <w:p w14:paraId="5746EBBB" w14:textId="0EEEFAA9" w:rsidR="53D18693" w:rsidRDefault="53D18693" w:rsidP="53D18693">
      <w:pPr>
        <w:rPr>
          <w:color w:val="000000" w:themeColor="text1"/>
        </w:rPr>
      </w:pPr>
    </w:p>
    <w:p w14:paraId="580F2ABA" w14:textId="69C13AE0" w:rsidR="00F571A8" w:rsidRPr="0081458B" w:rsidRDefault="006D0384" w:rsidP="00F571A8">
      <w:pPr>
        <w:pStyle w:val="NormalWeb"/>
        <w:rPr>
          <w:rFonts w:ascii="MetaPro-Norm" w:hAnsi="MetaPro-Norm"/>
          <w:color w:val="000000"/>
        </w:rPr>
      </w:pPr>
      <w:r w:rsidRPr="0081458B">
        <w:rPr>
          <w:rFonts w:ascii="MetaPro-Norm" w:hAnsi="MetaPro-Norm"/>
          <w:color w:val="000000"/>
        </w:rPr>
        <w:t xml:space="preserve">Please do have </w:t>
      </w:r>
      <w:r w:rsidR="0081458B" w:rsidRPr="0081458B">
        <w:rPr>
          <w:rFonts w:ascii="MetaPro-Norm" w:hAnsi="MetaPro-Norm"/>
          <w:color w:val="000000"/>
        </w:rPr>
        <w:t xml:space="preserve">the </w:t>
      </w:r>
      <w:r w:rsidR="00104AB5" w:rsidRPr="0081458B">
        <w:rPr>
          <w:rFonts w:ascii="MetaPro-Norm" w:hAnsi="MetaPro-Norm"/>
          <w:color w:val="000000"/>
        </w:rPr>
        <w:t>CPRA staff</w:t>
      </w:r>
      <w:r w:rsidRPr="0081458B">
        <w:rPr>
          <w:rFonts w:ascii="MetaPro-Norm" w:hAnsi="MetaPro-Norm"/>
          <w:color w:val="000000"/>
        </w:rPr>
        <w:t xml:space="preserve"> call </w:t>
      </w:r>
      <w:r w:rsidR="00104AB5" w:rsidRPr="0081458B">
        <w:rPr>
          <w:rFonts w:ascii="MetaPro-Norm" w:hAnsi="MetaPro-Norm"/>
          <w:color w:val="000000"/>
        </w:rPr>
        <w:t xml:space="preserve">or email </w:t>
      </w:r>
      <w:r w:rsidRPr="0081458B">
        <w:rPr>
          <w:rFonts w:ascii="MetaPro-Norm" w:hAnsi="MetaPro-Norm"/>
          <w:color w:val="000000"/>
        </w:rPr>
        <w:t>me to discuss any questions they may have.</w:t>
      </w:r>
    </w:p>
    <w:p w14:paraId="58E6F5F0" w14:textId="77777777" w:rsidR="00F571A8" w:rsidRPr="0081458B" w:rsidRDefault="006D0384" w:rsidP="00F571A8">
      <w:pPr>
        <w:pStyle w:val="NormalWeb"/>
        <w:rPr>
          <w:rFonts w:ascii="MetaPro-Norm" w:hAnsi="MetaPro-Norm"/>
          <w:color w:val="000000"/>
        </w:rPr>
      </w:pPr>
      <w:r w:rsidRPr="53D18693">
        <w:rPr>
          <w:rFonts w:ascii="MetaPro-Norm" w:hAnsi="MetaPro-Norm"/>
          <w:color w:val="000000" w:themeColor="text1"/>
        </w:rPr>
        <w:t>Thank you and we look forward to your response.</w:t>
      </w:r>
    </w:p>
    <w:p w14:paraId="34C6AD74" w14:textId="5C63F6EA" w:rsidR="53D18693" w:rsidRDefault="53D18693" w:rsidP="53D18693">
      <w:pPr>
        <w:pStyle w:val="NormalWeb"/>
        <w:rPr>
          <w:color w:val="000000" w:themeColor="text1"/>
        </w:rPr>
      </w:pPr>
    </w:p>
    <w:p w14:paraId="621464C8" w14:textId="77777777" w:rsidR="00D03BA6" w:rsidRPr="0081458B" w:rsidRDefault="006D0384" w:rsidP="00D03BA6">
      <w:pPr>
        <w:pStyle w:val="NormalWeb"/>
        <w:rPr>
          <w:rFonts w:ascii="MetaPro-Norm" w:hAnsi="MetaPro-Norm"/>
          <w:color w:val="000000"/>
        </w:rPr>
      </w:pPr>
      <w:r w:rsidRPr="53D18693">
        <w:rPr>
          <w:rFonts w:ascii="MetaPro-Norm" w:hAnsi="MetaPro-Norm"/>
          <w:color w:val="000000" w:themeColor="text1"/>
        </w:rPr>
        <w:t>Sincerely,</w:t>
      </w:r>
    </w:p>
    <w:p w14:paraId="3009A1BB" w14:textId="300591AF" w:rsidR="53D18693" w:rsidRDefault="53D18693" w:rsidP="53D18693">
      <w:pPr>
        <w:pStyle w:val="NormalWeb"/>
        <w:rPr>
          <w:color w:val="000000" w:themeColor="text1"/>
        </w:rPr>
      </w:pPr>
    </w:p>
    <w:p w14:paraId="207A34CD" w14:textId="2B7E7746" w:rsidR="00D03BA6" w:rsidRPr="0081458B" w:rsidRDefault="006D0384" w:rsidP="00D03BA6">
      <w:pPr>
        <w:pStyle w:val="NormalWeb"/>
        <w:rPr>
          <w:rFonts w:ascii="MetaPro-Norm" w:hAnsi="MetaPro-Norm"/>
          <w:color w:val="000000"/>
        </w:rPr>
      </w:pPr>
      <w:r w:rsidRPr="0081458B">
        <w:rPr>
          <w:rFonts w:ascii="MetaPro-Norm" w:hAnsi="MetaPro-Norm"/>
          <w:color w:val="000000"/>
        </w:rPr>
        <w:t>Brian Root</w:t>
      </w:r>
    </w:p>
    <w:tbl>
      <w:tblPr>
        <w:tblW w:w="8414" w:type="dxa"/>
        <w:tblInd w:w="216" w:type="dxa"/>
        <w:tblCellMar>
          <w:left w:w="0" w:type="dxa"/>
          <w:right w:w="0" w:type="dxa"/>
        </w:tblCellMar>
        <w:tblLook w:val="04A0" w:firstRow="1" w:lastRow="0" w:firstColumn="1" w:lastColumn="0" w:noHBand="0" w:noVBand="1"/>
      </w:tblPr>
      <w:tblGrid>
        <w:gridCol w:w="6194"/>
        <w:gridCol w:w="2220"/>
      </w:tblGrid>
      <w:tr w:rsidR="00226D96" w14:paraId="6F03716E" w14:textId="77777777" w:rsidTr="1C995FE8">
        <w:trPr>
          <w:trHeight w:val="295"/>
        </w:trPr>
        <w:tc>
          <w:tcPr>
            <w:tcW w:w="6194" w:type="dxa"/>
            <w:tcBorders>
              <w:top w:val="single" w:sz="8" w:space="0" w:color="A5A5A5" w:themeColor="accent3"/>
              <w:left w:val="nil"/>
              <w:bottom w:val="nil"/>
              <w:right w:val="nil"/>
            </w:tcBorders>
            <w:tcMar>
              <w:top w:w="0" w:type="dxa"/>
              <w:left w:w="108" w:type="dxa"/>
              <w:bottom w:w="0" w:type="dxa"/>
              <w:right w:w="108" w:type="dxa"/>
            </w:tcMar>
            <w:hideMark/>
          </w:tcPr>
          <w:p w14:paraId="44804749" w14:textId="106D2678" w:rsidR="00D03BA6" w:rsidRPr="0081458B" w:rsidRDefault="006D0384">
            <w:pPr>
              <w:spacing w:line="253" w:lineRule="atLeast"/>
              <w:rPr>
                <w:rFonts w:ascii="MetaPro-Norm" w:eastAsiaTheme="minorEastAsia" w:hAnsi="MetaPro-Norm" w:cs="Calibri"/>
                <w:noProof/>
              </w:rPr>
            </w:pPr>
            <w:r w:rsidRPr="0081458B">
              <w:rPr>
                <w:rFonts w:ascii="MetaPro-Norm" w:eastAsiaTheme="minorEastAsia" w:hAnsi="MetaPro-Norm" w:cs="Arial"/>
                <w:b/>
                <w:bCs/>
                <w:noProof/>
              </w:rPr>
              <w:t xml:space="preserve">Brian Root PhD </w:t>
            </w:r>
          </w:p>
        </w:tc>
        <w:tc>
          <w:tcPr>
            <w:tcW w:w="2220" w:type="dxa"/>
            <w:vMerge w:val="restart"/>
            <w:tcBorders>
              <w:top w:val="single" w:sz="8" w:space="0" w:color="C0C0C0"/>
              <w:left w:val="nil"/>
              <w:bottom w:val="single" w:sz="8" w:space="0" w:color="C0C0C0"/>
              <w:right w:val="nil"/>
            </w:tcBorders>
            <w:tcMar>
              <w:top w:w="0" w:type="dxa"/>
              <w:left w:w="108" w:type="dxa"/>
              <w:bottom w:w="0" w:type="dxa"/>
              <w:right w:w="108" w:type="dxa"/>
            </w:tcMar>
            <w:hideMark/>
          </w:tcPr>
          <w:p w14:paraId="083B8900" w14:textId="50261F48" w:rsidR="00D03BA6" w:rsidRPr="0081458B" w:rsidRDefault="006D0384">
            <w:pPr>
              <w:jc w:val="right"/>
              <w:rPr>
                <w:rFonts w:ascii="MetaPro-Norm" w:eastAsiaTheme="minorEastAsia" w:hAnsi="MetaPro-Norm" w:cs="Calibri"/>
                <w:noProof/>
              </w:rPr>
            </w:pPr>
            <w:r w:rsidRPr="0081458B">
              <w:rPr>
                <w:rFonts w:ascii="MetaPro-Norm" w:eastAsiaTheme="minorEastAsia" w:hAnsi="MetaPro-Norm" w:cs="Arial"/>
                <w:noProof/>
                <w:color w:val="044A91"/>
              </w:rPr>
              <w:drawing>
                <wp:inline distT="0" distB="0" distL="0" distR="0" wp14:anchorId="6BE7F11A" wp14:editId="3C196516">
                  <wp:extent cx="1117600" cy="1117600"/>
                  <wp:effectExtent l="0" t="0" r="0" b="0"/>
                  <wp:docPr id="1" name="Picture 1" descr="cidimage001.png@01D6BD97.B334ED70">
                    <a:hlinkClick xmlns:a="http://schemas.openxmlformats.org/drawingml/2006/main" r:id="rId6" tooltip="http://www.hrw.or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19116" name="Picture 1" descr="cidimage001.png@01D6BD97.B334ED70">
                            <a:hlinkClick r:id="rId6" tooltip="http://www.hrw.org/"/>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17600" cy="1117600"/>
                          </a:xfrm>
                          <a:prstGeom prst="rect">
                            <a:avLst/>
                          </a:prstGeom>
                          <a:noFill/>
                          <a:ln>
                            <a:noFill/>
                          </a:ln>
                        </pic:spPr>
                      </pic:pic>
                    </a:graphicData>
                  </a:graphic>
                </wp:inline>
              </w:drawing>
            </w:r>
          </w:p>
        </w:tc>
      </w:tr>
      <w:tr w:rsidR="00226D96" w14:paraId="4548EDE2" w14:textId="77777777" w:rsidTr="1C995FE8">
        <w:trPr>
          <w:trHeight w:val="1368"/>
        </w:trPr>
        <w:tc>
          <w:tcPr>
            <w:tcW w:w="6194" w:type="dxa"/>
            <w:tcBorders>
              <w:top w:val="nil"/>
              <w:left w:val="nil"/>
              <w:bottom w:val="single" w:sz="8" w:space="0" w:color="FFFFFF" w:themeColor="background1"/>
              <w:right w:val="nil"/>
            </w:tcBorders>
            <w:tcMar>
              <w:top w:w="0" w:type="dxa"/>
              <w:left w:w="108" w:type="dxa"/>
              <w:bottom w:w="0" w:type="dxa"/>
              <w:right w:w="108" w:type="dxa"/>
            </w:tcMar>
            <w:hideMark/>
          </w:tcPr>
          <w:p w14:paraId="72237E25" w14:textId="77777777" w:rsidR="00D03BA6" w:rsidRPr="0081458B" w:rsidRDefault="006D0384">
            <w:pPr>
              <w:spacing w:line="253" w:lineRule="atLeast"/>
              <w:rPr>
                <w:rFonts w:ascii="MetaPro-Norm" w:eastAsiaTheme="minorEastAsia" w:hAnsi="MetaPro-Norm" w:cs="Calibri"/>
                <w:noProof/>
              </w:rPr>
            </w:pPr>
            <w:r w:rsidRPr="0081458B">
              <w:rPr>
                <w:rFonts w:ascii="MetaPro-Norm" w:eastAsiaTheme="minorEastAsia" w:hAnsi="MetaPro-Norm" w:cs="Arial"/>
                <w:b/>
                <w:bCs/>
                <w:noProof/>
              </w:rPr>
              <w:t>Senior Quantitative Analyst | Human Rights Watch</w:t>
            </w:r>
          </w:p>
          <w:p w14:paraId="56AB54F1" w14:textId="77777777" w:rsidR="00D03BA6" w:rsidRPr="0081458B" w:rsidRDefault="006D0384">
            <w:pPr>
              <w:spacing w:line="253" w:lineRule="atLeast"/>
              <w:rPr>
                <w:rFonts w:ascii="MetaPro-Norm" w:eastAsiaTheme="minorEastAsia" w:hAnsi="MetaPro-Norm" w:cs="Arial"/>
                <w:noProof/>
              </w:rPr>
            </w:pPr>
            <w:r w:rsidRPr="0081458B">
              <w:rPr>
                <w:rFonts w:ascii="MetaPro-Norm" w:eastAsiaTheme="minorEastAsia" w:hAnsi="MetaPro-Norm" w:cs="Arial"/>
                <w:noProof/>
              </w:rPr>
              <w:t>Oakland, CA</w:t>
            </w:r>
          </w:p>
          <w:p w14:paraId="05E67300" w14:textId="77777777" w:rsidR="00D03BA6" w:rsidRPr="0081458B" w:rsidRDefault="006D0384">
            <w:pPr>
              <w:spacing w:line="253" w:lineRule="atLeast"/>
              <w:rPr>
                <w:rFonts w:ascii="MetaPro-Norm" w:eastAsiaTheme="minorEastAsia" w:hAnsi="MetaPro-Norm" w:cs="Calibri"/>
                <w:noProof/>
              </w:rPr>
            </w:pPr>
            <w:r w:rsidRPr="0081458B">
              <w:rPr>
                <w:rFonts w:ascii="MetaPro-Norm" w:eastAsiaTheme="minorEastAsia" w:hAnsi="MetaPro-Norm" w:cs="Arial"/>
                <w:noProof/>
              </w:rPr>
              <w:t>Direct: +1 310 720-3458 | Email:</w:t>
            </w:r>
            <w:r w:rsidRPr="0081458B">
              <w:rPr>
                <w:rFonts w:ascii="MetaPro-Norm" w:eastAsiaTheme="minorEastAsia" w:hAnsi="MetaPro-Norm" w:cs="Arial"/>
                <w:noProof/>
                <w:color w:val="001748"/>
              </w:rPr>
              <w:t> </w:t>
            </w:r>
            <w:hyperlink r:id="rId8" w:history="1">
              <w:r w:rsidRPr="0081458B">
                <w:rPr>
                  <w:rStyle w:val="Hyperlink"/>
                  <w:rFonts w:ascii="MetaPro-Norm" w:eastAsiaTheme="minorEastAsia" w:hAnsi="MetaPro-Norm" w:cs="Arial"/>
                  <w:noProof/>
                  <w:color w:val="0563C1"/>
                </w:rPr>
                <w:t>rootb@hrw.org</w:t>
              </w:r>
            </w:hyperlink>
          </w:p>
          <w:p w14:paraId="74D68B7B" w14:textId="77777777" w:rsidR="00D03BA6" w:rsidRPr="0081458B" w:rsidRDefault="006D0384">
            <w:pPr>
              <w:spacing w:line="253" w:lineRule="atLeast"/>
              <w:rPr>
                <w:rFonts w:ascii="MetaPro-Norm" w:eastAsiaTheme="minorEastAsia" w:hAnsi="MetaPro-Norm" w:cs="Calibri"/>
                <w:noProof/>
              </w:rPr>
            </w:pPr>
            <w:r w:rsidRPr="0081458B">
              <w:rPr>
                <w:rFonts w:ascii="MetaPro-Norm" w:eastAsiaTheme="minorEastAsia" w:hAnsi="MetaPro-Norm" w:cs="Arial"/>
                <w:noProof/>
              </w:rPr>
              <w:t>Website:</w:t>
            </w:r>
            <w:r w:rsidRPr="0081458B">
              <w:rPr>
                <w:rFonts w:ascii="MetaPro-Norm" w:eastAsiaTheme="minorEastAsia" w:hAnsi="MetaPro-Norm" w:cs="Arial"/>
                <w:noProof/>
                <w:color w:val="17375E"/>
              </w:rPr>
              <w:t> </w:t>
            </w:r>
            <w:hyperlink r:id="rId9" w:history="1">
              <w:r w:rsidRPr="0081458B">
                <w:rPr>
                  <w:rStyle w:val="Hyperlink"/>
                  <w:rFonts w:ascii="MetaPro-Norm" w:eastAsiaTheme="minorEastAsia" w:hAnsi="MetaPro-Norm" w:cs="Arial"/>
                  <w:noProof/>
                  <w:color w:val="044A91"/>
                </w:rPr>
                <w:t>http://www.hrw.org/united-states</w:t>
              </w:r>
            </w:hyperlink>
          </w:p>
          <w:p w14:paraId="65B1EEA2" w14:textId="388CFF22" w:rsidR="00D03BA6" w:rsidRPr="0081458B" w:rsidRDefault="00D03BA6">
            <w:pPr>
              <w:spacing w:line="253" w:lineRule="atLeast"/>
              <w:rPr>
                <w:rFonts w:ascii="MetaPro-Norm" w:eastAsiaTheme="minorEastAsia" w:hAnsi="MetaPro-Norm" w:cs="Calibri"/>
                <w:noProof/>
              </w:rPr>
            </w:pPr>
          </w:p>
        </w:tc>
        <w:tc>
          <w:tcPr>
            <w:tcW w:w="0" w:type="auto"/>
            <w:vMerge/>
            <w:vAlign w:val="center"/>
            <w:hideMark/>
          </w:tcPr>
          <w:p w14:paraId="761CADEA" w14:textId="77777777" w:rsidR="00D03BA6" w:rsidRPr="0081458B" w:rsidRDefault="00D03BA6">
            <w:pPr>
              <w:rPr>
                <w:rFonts w:ascii="MetaPro-Norm" w:eastAsiaTheme="minorEastAsia" w:hAnsi="MetaPro-Norm" w:cs="Calibri"/>
                <w:noProof/>
              </w:rPr>
            </w:pPr>
          </w:p>
        </w:tc>
      </w:tr>
    </w:tbl>
    <w:p w14:paraId="6297DDD8" w14:textId="46321242" w:rsidR="00D03BA6" w:rsidRPr="0081458B" w:rsidRDefault="13604197" w:rsidP="1C995FE8">
      <w:pPr>
        <w:pStyle w:val="NormalWeb"/>
        <w:rPr>
          <w:rFonts w:ascii="MetaPro-Norm" w:eastAsia="MetaPro-Norm" w:hAnsi="MetaPro-Norm" w:cs="MetaPro-Norm"/>
          <w:color w:val="000000" w:themeColor="text1"/>
        </w:rPr>
      </w:pPr>
      <w:r w:rsidRPr="1C995FE8">
        <w:rPr>
          <w:rFonts w:ascii="MetaPro-Norm" w:eastAsia="MetaPro-Norm" w:hAnsi="MetaPro-Norm" w:cs="MetaPro-Norm"/>
          <w:color w:val="000000" w:themeColor="text1"/>
        </w:rPr>
        <w:t>CC: Thomas R. Burke, Davis Wright Tremaine LLP</w:t>
      </w:r>
    </w:p>
    <w:p w14:paraId="2375EC6F" w14:textId="1BB3D244" w:rsidR="00D03BA6" w:rsidRPr="0081458B" w:rsidRDefault="00D03BA6" w:rsidP="1C995FE8"/>
    <w:sectPr w:rsidR="00D03BA6" w:rsidRPr="0081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etaPro-Norm">
    <w:panose1 w:val="020B0504030101020102"/>
    <w:charset w:val="00"/>
    <w:family w:val="swiss"/>
    <w:notTrueType/>
    <w:pitch w:val="variable"/>
    <w:sig w:usb0="A00002F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6523"/>
    <w:multiLevelType w:val="hybridMultilevel"/>
    <w:tmpl w:val="AA6454D0"/>
    <w:lvl w:ilvl="0" w:tplc="7A465EDE">
      <w:start w:val="1"/>
      <w:numFmt w:val="decimal"/>
      <w:lvlText w:val="%1."/>
      <w:lvlJc w:val="left"/>
      <w:pPr>
        <w:ind w:left="720" w:hanging="360"/>
      </w:pPr>
      <w:rPr>
        <w:rFonts w:hint="default"/>
      </w:rPr>
    </w:lvl>
    <w:lvl w:ilvl="1" w:tplc="FE0A78FE">
      <w:start w:val="1"/>
      <w:numFmt w:val="lowerLetter"/>
      <w:lvlText w:val="%2."/>
      <w:lvlJc w:val="left"/>
      <w:pPr>
        <w:ind w:left="1440" w:hanging="360"/>
      </w:pPr>
    </w:lvl>
    <w:lvl w:ilvl="2" w:tplc="12EE77DA" w:tentative="1">
      <w:start w:val="1"/>
      <w:numFmt w:val="lowerRoman"/>
      <w:lvlText w:val="%3."/>
      <w:lvlJc w:val="right"/>
      <w:pPr>
        <w:ind w:left="2160" w:hanging="180"/>
      </w:pPr>
    </w:lvl>
    <w:lvl w:ilvl="3" w:tplc="6C56A388" w:tentative="1">
      <w:start w:val="1"/>
      <w:numFmt w:val="decimal"/>
      <w:lvlText w:val="%4."/>
      <w:lvlJc w:val="left"/>
      <w:pPr>
        <w:ind w:left="2880" w:hanging="360"/>
      </w:pPr>
    </w:lvl>
    <w:lvl w:ilvl="4" w:tplc="30DA78C2" w:tentative="1">
      <w:start w:val="1"/>
      <w:numFmt w:val="lowerLetter"/>
      <w:lvlText w:val="%5."/>
      <w:lvlJc w:val="left"/>
      <w:pPr>
        <w:ind w:left="3600" w:hanging="360"/>
      </w:pPr>
    </w:lvl>
    <w:lvl w:ilvl="5" w:tplc="255225C0" w:tentative="1">
      <w:start w:val="1"/>
      <w:numFmt w:val="lowerRoman"/>
      <w:lvlText w:val="%6."/>
      <w:lvlJc w:val="right"/>
      <w:pPr>
        <w:ind w:left="4320" w:hanging="180"/>
      </w:pPr>
    </w:lvl>
    <w:lvl w:ilvl="6" w:tplc="C46014AE" w:tentative="1">
      <w:start w:val="1"/>
      <w:numFmt w:val="decimal"/>
      <w:lvlText w:val="%7."/>
      <w:lvlJc w:val="left"/>
      <w:pPr>
        <w:ind w:left="5040" w:hanging="360"/>
      </w:pPr>
    </w:lvl>
    <w:lvl w:ilvl="7" w:tplc="9AAE9B5C" w:tentative="1">
      <w:start w:val="1"/>
      <w:numFmt w:val="lowerLetter"/>
      <w:lvlText w:val="%8."/>
      <w:lvlJc w:val="left"/>
      <w:pPr>
        <w:ind w:left="5760" w:hanging="360"/>
      </w:pPr>
    </w:lvl>
    <w:lvl w:ilvl="8" w:tplc="C3729360" w:tentative="1">
      <w:start w:val="1"/>
      <w:numFmt w:val="lowerRoman"/>
      <w:lvlText w:val="%9."/>
      <w:lvlJc w:val="right"/>
      <w:pPr>
        <w:ind w:left="6480" w:hanging="180"/>
      </w:pPr>
    </w:lvl>
  </w:abstractNum>
  <w:abstractNum w:abstractNumId="1" w15:restartNumberingAfterBreak="0">
    <w:nsid w:val="24574596"/>
    <w:multiLevelType w:val="hybridMultilevel"/>
    <w:tmpl w:val="AA6454D0"/>
    <w:lvl w:ilvl="0" w:tplc="2AE27792">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5F428A8">
      <w:start w:val="1"/>
      <w:numFmt w:val="lowerRoman"/>
      <w:lvlText w:val="%3."/>
      <w:lvlJc w:val="right"/>
      <w:pPr>
        <w:ind w:left="2160" w:hanging="180"/>
      </w:pPr>
    </w:lvl>
    <w:lvl w:ilvl="3" w:tplc="0860AFAA" w:tentative="1">
      <w:start w:val="1"/>
      <w:numFmt w:val="decimal"/>
      <w:lvlText w:val="%4."/>
      <w:lvlJc w:val="left"/>
      <w:pPr>
        <w:ind w:left="2880" w:hanging="360"/>
      </w:pPr>
    </w:lvl>
    <w:lvl w:ilvl="4" w:tplc="C25CDEE8" w:tentative="1">
      <w:start w:val="1"/>
      <w:numFmt w:val="lowerLetter"/>
      <w:lvlText w:val="%5."/>
      <w:lvlJc w:val="left"/>
      <w:pPr>
        <w:ind w:left="3600" w:hanging="360"/>
      </w:pPr>
    </w:lvl>
    <w:lvl w:ilvl="5" w:tplc="0712BB7C" w:tentative="1">
      <w:start w:val="1"/>
      <w:numFmt w:val="lowerRoman"/>
      <w:lvlText w:val="%6."/>
      <w:lvlJc w:val="right"/>
      <w:pPr>
        <w:ind w:left="4320" w:hanging="180"/>
      </w:pPr>
    </w:lvl>
    <w:lvl w:ilvl="6" w:tplc="2E56E23A" w:tentative="1">
      <w:start w:val="1"/>
      <w:numFmt w:val="decimal"/>
      <w:lvlText w:val="%7."/>
      <w:lvlJc w:val="left"/>
      <w:pPr>
        <w:ind w:left="5040" w:hanging="360"/>
      </w:pPr>
    </w:lvl>
    <w:lvl w:ilvl="7" w:tplc="65B8BCB4" w:tentative="1">
      <w:start w:val="1"/>
      <w:numFmt w:val="lowerLetter"/>
      <w:lvlText w:val="%8."/>
      <w:lvlJc w:val="left"/>
      <w:pPr>
        <w:ind w:left="5760" w:hanging="360"/>
      </w:pPr>
    </w:lvl>
    <w:lvl w:ilvl="8" w:tplc="E8E8B71A" w:tentative="1">
      <w:start w:val="1"/>
      <w:numFmt w:val="lowerRoman"/>
      <w:lvlText w:val="%9."/>
      <w:lvlJc w:val="right"/>
      <w:pPr>
        <w:ind w:left="6480" w:hanging="180"/>
      </w:pPr>
    </w:lvl>
  </w:abstractNum>
  <w:abstractNum w:abstractNumId="2" w15:restartNumberingAfterBreak="0">
    <w:nsid w:val="5273493A"/>
    <w:multiLevelType w:val="hybridMultilevel"/>
    <w:tmpl w:val="D64E1D1E"/>
    <w:lvl w:ilvl="0" w:tplc="F6CEE33A">
      <w:start w:val="1"/>
      <w:numFmt w:val="decimal"/>
      <w:lvlText w:val="%1."/>
      <w:lvlJc w:val="left"/>
      <w:pPr>
        <w:ind w:left="720" w:hanging="360"/>
      </w:pPr>
    </w:lvl>
    <w:lvl w:ilvl="1" w:tplc="BAE2134E">
      <w:start w:val="1"/>
      <w:numFmt w:val="lowerLetter"/>
      <w:lvlText w:val="%2."/>
      <w:lvlJc w:val="left"/>
      <w:pPr>
        <w:ind w:left="1440" w:hanging="360"/>
      </w:pPr>
    </w:lvl>
    <w:lvl w:ilvl="2" w:tplc="E25462C2">
      <w:start w:val="1"/>
      <w:numFmt w:val="lowerRoman"/>
      <w:lvlText w:val="%3."/>
      <w:lvlJc w:val="right"/>
      <w:pPr>
        <w:ind w:left="2160" w:hanging="180"/>
      </w:pPr>
    </w:lvl>
    <w:lvl w:ilvl="3" w:tplc="398E4CD8">
      <w:start w:val="1"/>
      <w:numFmt w:val="decimal"/>
      <w:lvlText w:val="%4."/>
      <w:lvlJc w:val="left"/>
      <w:pPr>
        <w:ind w:left="2880" w:hanging="360"/>
      </w:pPr>
    </w:lvl>
    <w:lvl w:ilvl="4" w:tplc="6B889F18">
      <w:start w:val="1"/>
      <w:numFmt w:val="lowerLetter"/>
      <w:lvlText w:val="%5."/>
      <w:lvlJc w:val="left"/>
      <w:pPr>
        <w:ind w:left="3600" w:hanging="360"/>
      </w:pPr>
    </w:lvl>
    <w:lvl w:ilvl="5" w:tplc="0D9215D2">
      <w:start w:val="1"/>
      <w:numFmt w:val="lowerRoman"/>
      <w:lvlText w:val="%6."/>
      <w:lvlJc w:val="right"/>
      <w:pPr>
        <w:ind w:left="4320" w:hanging="180"/>
      </w:pPr>
    </w:lvl>
    <w:lvl w:ilvl="6" w:tplc="9E5E037E">
      <w:start w:val="1"/>
      <w:numFmt w:val="decimal"/>
      <w:lvlText w:val="%7."/>
      <w:lvlJc w:val="left"/>
      <w:pPr>
        <w:ind w:left="5040" w:hanging="360"/>
      </w:pPr>
    </w:lvl>
    <w:lvl w:ilvl="7" w:tplc="3E1C2954">
      <w:start w:val="1"/>
      <w:numFmt w:val="lowerLetter"/>
      <w:lvlText w:val="%8."/>
      <w:lvlJc w:val="left"/>
      <w:pPr>
        <w:ind w:left="5760" w:hanging="360"/>
      </w:pPr>
    </w:lvl>
    <w:lvl w:ilvl="8" w:tplc="F252CF6C">
      <w:start w:val="1"/>
      <w:numFmt w:val="lowerRoman"/>
      <w:lvlText w:val="%9."/>
      <w:lvlJc w:val="right"/>
      <w:pPr>
        <w:ind w:left="6480" w:hanging="180"/>
      </w:pPr>
    </w:lvl>
  </w:abstractNum>
  <w:num w:numId="1" w16cid:durableId="1963153327">
    <w:abstractNumId w:val="2"/>
  </w:num>
  <w:num w:numId="2" w16cid:durableId="2071884850">
    <w:abstractNumId w:val="1"/>
  </w:num>
  <w:num w:numId="3" w16cid:durableId="12040599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Root">
    <w15:presenceInfo w15:providerId="AD" w15:userId="S::rootb@hrw.org::d658555b-1885-4dde-a6b1-c499d041db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0D"/>
    <w:rsid w:val="0000196A"/>
    <w:rsid w:val="000169F0"/>
    <w:rsid w:val="00052FE7"/>
    <w:rsid w:val="00084B6F"/>
    <w:rsid w:val="000A41E5"/>
    <w:rsid w:val="000B2542"/>
    <w:rsid w:val="000B40D7"/>
    <w:rsid w:val="000B5070"/>
    <w:rsid w:val="000B6426"/>
    <w:rsid w:val="00104AB5"/>
    <w:rsid w:val="00105EFD"/>
    <w:rsid w:val="00106731"/>
    <w:rsid w:val="00121DC5"/>
    <w:rsid w:val="00142E9B"/>
    <w:rsid w:val="001526B0"/>
    <w:rsid w:val="00164A1D"/>
    <w:rsid w:val="001A39D4"/>
    <w:rsid w:val="001B38D1"/>
    <w:rsid w:val="001E07BA"/>
    <w:rsid w:val="001E4676"/>
    <w:rsid w:val="001F2F78"/>
    <w:rsid w:val="00207FC5"/>
    <w:rsid w:val="00226D96"/>
    <w:rsid w:val="00233140"/>
    <w:rsid w:val="00234434"/>
    <w:rsid w:val="002444A6"/>
    <w:rsid w:val="00257A80"/>
    <w:rsid w:val="00274419"/>
    <w:rsid w:val="00277389"/>
    <w:rsid w:val="002B455D"/>
    <w:rsid w:val="002E71A0"/>
    <w:rsid w:val="002F657A"/>
    <w:rsid w:val="003142AC"/>
    <w:rsid w:val="003249D4"/>
    <w:rsid w:val="003346D2"/>
    <w:rsid w:val="003434AB"/>
    <w:rsid w:val="0034595A"/>
    <w:rsid w:val="00350B92"/>
    <w:rsid w:val="0035598B"/>
    <w:rsid w:val="0035632F"/>
    <w:rsid w:val="00363F49"/>
    <w:rsid w:val="00373806"/>
    <w:rsid w:val="003D3CD9"/>
    <w:rsid w:val="00401FEA"/>
    <w:rsid w:val="0041218B"/>
    <w:rsid w:val="00416474"/>
    <w:rsid w:val="004169A2"/>
    <w:rsid w:val="004213E8"/>
    <w:rsid w:val="00443FC7"/>
    <w:rsid w:val="0045279A"/>
    <w:rsid w:val="00461E72"/>
    <w:rsid w:val="004775C7"/>
    <w:rsid w:val="004957FE"/>
    <w:rsid w:val="004D7F8C"/>
    <w:rsid w:val="004E7457"/>
    <w:rsid w:val="004F4B81"/>
    <w:rsid w:val="0050410D"/>
    <w:rsid w:val="00504DAE"/>
    <w:rsid w:val="00517CA3"/>
    <w:rsid w:val="00526E08"/>
    <w:rsid w:val="0053657D"/>
    <w:rsid w:val="005661FC"/>
    <w:rsid w:val="00566AA7"/>
    <w:rsid w:val="00585345"/>
    <w:rsid w:val="005B6BB2"/>
    <w:rsid w:val="005D271C"/>
    <w:rsid w:val="005D2A58"/>
    <w:rsid w:val="005E6399"/>
    <w:rsid w:val="00613602"/>
    <w:rsid w:val="00615E47"/>
    <w:rsid w:val="006318E3"/>
    <w:rsid w:val="00653208"/>
    <w:rsid w:val="0065504E"/>
    <w:rsid w:val="00663563"/>
    <w:rsid w:val="006703A5"/>
    <w:rsid w:val="00682375"/>
    <w:rsid w:val="006B19A2"/>
    <w:rsid w:val="006C4453"/>
    <w:rsid w:val="006D0384"/>
    <w:rsid w:val="006E3E6B"/>
    <w:rsid w:val="00726794"/>
    <w:rsid w:val="00740A66"/>
    <w:rsid w:val="007441FF"/>
    <w:rsid w:val="007635BB"/>
    <w:rsid w:val="0076575C"/>
    <w:rsid w:val="00770849"/>
    <w:rsid w:val="0077156E"/>
    <w:rsid w:val="00774162"/>
    <w:rsid w:val="007C5BDC"/>
    <w:rsid w:val="007F2589"/>
    <w:rsid w:val="00801B1C"/>
    <w:rsid w:val="0081458B"/>
    <w:rsid w:val="008329F0"/>
    <w:rsid w:val="0084620E"/>
    <w:rsid w:val="00847088"/>
    <w:rsid w:val="00865248"/>
    <w:rsid w:val="00876152"/>
    <w:rsid w:val="00880EF8"/>
    <w:rsid w:val="00881AE5"/>
    <w:rsid w:val="00895FD0"/>
    <w:rsid w:val="008C7E9B"/>
    <w:rsid w:val="008D6FBF"/>
    <w:rsid w:val="008E1E6A"/>
    <w:rsid w:val="008E49DC"/>
    <w:rsid w:val="0090670B"/>
    <w:rsid w:val="0091353B"/>
    <w:rsid w:val="00931A71"/>
    <w:rsid w:val="00933973"/>
    <w:rsid w:val="00967221"/>
    <w:rsid w:val="009706C9"/>
    <w:rsid w:val="0098225E"/>
    <w:rsid w:val="00985A54"/>
    <w:rsid w:val="009C1C5B"/>
    <w:rsid w:val="009C63F9"/>
    <w:rsid w:val="00A538C6"/>
    <w:rsid w:val="00A54232"/>
    <w:rsid w:val="00A6591D"/>
    <w:rsid w:val="00AA1C6E"/>
    <w:rsid w:val="00AB4D52"/>
    <w:rsid w:val="00AC2F7F"/>
    <w:rsid w:val="00AD35C7"/>
    <w:rsid w:val="00AD47EE"/>
    <w:rsid w:val="00AF56F7"/>
    <w:rsid w:val="00AF59F3"/>
    <w:rsid w:val="00B03978"/>
    <w:rsid w:val="00B07FC4"/>
    <w:rsid w:val="00B26D6B"/>
    <w:rsid w:val="00B503D7"/>
    <w:rsid w:val="00B52C8C"/>
    <w:rsid w:val="00B778B4"/>
    <w:rsid w:val="00B94B6B"/>
    <w:rsid w:val="00BB091D"/>
    <w:rsid w:val="00BF71AF"/>
    <w:rsid w:val="00C00528"/>
    <w:rsid w:val="00C0226F"/>
    <w:rsid w:val="00C104B8"/>
    <w:rsid w:val="00C23554"/>
    <w:rsid w:val="00C26D33"/>
    <w:rsid w:val="00C29B9F"/>
    <w:rsid w:val="00C43CBB"/>
    <w:rsid w:val="00C50374"/>
    <w:rsid w:val="00C61B33"/>
    <w:rsid w:val="00C7217E"/>
    <w:rsid w:val="00CB39F2"/>
    <w:rsid w:val="00CD6F48"/>
    <w:rsid w:val="00CF3FDD"/>
    <w:rsid w:val="00D03BA6"/>
    <w:rsid w:val="00D15B0A"/>
    <w:rsid w:val="00D31E17"/>
    <w:rsid w:val="00D50A8E"/>
    <w:rsid w:val="00D67AC6"/>
    <w:rsid w:val="00D91AD6"/>
    <w:rsid w:val="00DE5F76"/>
    <w:rsid w:val="00DE7C11"/>
    <w:rsid w:val="00DF12EE"/>
    <w:rsid w:val="00DF2626"/>
    <w:rsid w:val="00DF3D6B"/>
    <w:rsid w:val="00E0735D"/>
    <w:rsid w:val="00E15D0C"/>
    <w:rsid w:val="00E22C37"/>
    <w:rsid w:val="00E2637A"/>
    <w:rsid w:val="00E31032"/>
    <w:rsid w:val="00E43ED9"/>
    <w:rsid w:val="00E51AD4"/>
    <w:rsid w:val="00E54028"/>
    <w:rsid w:val="00E80B14"/>
    <w:rsid w:val="00E90A97"/>
    <w:rsid w:val="00E96DDF"/>
    <w:rsid w:val="00EA009A"/>
    <w:rsid w:val="00EA7844"/>
    <w:rsid w:val="00EB418D"/>
    <w:rsid w:val="00EF092A"/>
    <w:rsid w:val="00EF45C5"/>
    <w:rsid w:val="00F32779"/>
    <w:rsid w:val="00F3322E"/>
    <w:rsid w:val="00F41D1D"/>
    <w:rsid w:val="00F546FF"/>
    <w:rsid w:val="00F571A8"/>
    <w:rsid w:val="00F8550A"/>
    <w:rsid w:val="00F8658C"/>
    <w:rsid w:val="00F87A2C"/>
    <w:rsid w:val="00FA26F2"/>
    <w:rsid w:val="00FC52F1"/>
    <w:rsid w:val="00FF68B7"/>
    <w:rsid w:val="0118683E"/>
    <w:rsid w:val="01258048"/>
    <w:rsid w:val="017F2C67"/>
    <w:rsid w:val="01C90EE1"/>
    <w:rsid w:val="01D64949"/>
    <w:rsid w:val="024F64C8"/>
    <w:rsid w:val="02504F0E"/>
    <w:rsid w:val="029A404B"/>
    <w:rsid w:val="02BB6B9D"/>
    <w:rsid w:val="02D7D0D3"/>
    <w:rsid w:val="0345F569"/>
    <w:rsid w:val="0361FE99"/>
    <w:rsid w:val="048493A5"/>
    <w:rsid w:val="04BB213C"/>
    <w:rsid w:val="052C1770"/>
    <w:rsid w:val="05336090"/>
    <w:rsid w:val="0587EFD0"/>
    <w:rsid w:val="059C9268"/>
    <w:rsid w:val="05AAED5C"/>
    <w:rsid w:val="06D6B7EE"/>
    <w:rsid w:val="0960EE6D"/>
    <w:rsid w:val="099573D3"/>
    <w:rsid w:val="0A1E32C1"/>
    <w:rsid w:val="0A42469E"/>
    <w:rsid w:val="0A42E3DE"/>
    <w:rsid w:val="0B4B7629"/>
    <w:rsid w:val="0B4CEBF5"/>
    <w:rsid w:val="0B53E821"/>
    <w:rsid w:val="0BE29D52"/>
    <w:rsid w:val="0C973B43"/>
    <w:rsid w:val="0CC6F327"/>
    <w:rsid w:val="0CCE854E"/>
    <w:rsid w:val="0D37901A"/>
    <w:rsid w:val="0D78E858"/>
    <w:rsid w:val="0DCBC928"/>
    <w:rsid w:val="0E094FAD"/>
    <w:rsid w:val="0EA4B140"/>
    <w:rsid w:val="0F325C9C"/>
    <w:rsid w:val="0F4F6B07"/>
    <w:rsid w:val="0FA34759"/>
    <w:rsid w:val="0FBD6088"/>
    <w:rsid w:val="10380BCD"/>
    <w:rsid w:val="11003175"/>
    <w:rsid w:val="111D0AFF"/>
    <w:rsid w:val="115B766E"/>
    <w:rsid w:val="11AFD373"/>
    <w:rsid w:val="11D30802"/>
    <w:rsid w:val="1272A2F5"/>
    <w:rsid w:val="1272CE21"/>
    <w:rsid w:val="12746F8D"/>
    <w:rsid w:val="128928FF"/>
    <w:rsid w:val="12A560A4"/>
    <w:rsid w:val="12B3F976"/>
    <w:rsid w:val="12B93F47"/>
    <w:rsid w:val="12CB6B40"/>
    <w:rsid w:val="133A8FB1"/>
    <w:rsid w:val="134E68B2"/>
    <w:rsid w:val="13604197"/>
    <w:rsid w:val="14197B9B"/>
    <w:rsid w:val="1553DB57"/>
    <w:rsid w:val="155B8CB4"/>
    <w:rsid w:val="15EA7A6B"/>
    <w:rsid w:val="169E884E"/>
    <w:rsid w:val="16DF2161"/>
    <w:rsid w:val="16E29A47"/>
    <w:rsid w:val="16E69099"/>
    <w:rsid w:val="17145987"/>
    <w:rsid w:val="17D2CCCB"/>
    <w:rsid w:val="18326B29"/>
    <w:rsid w:val="18CE5E27"/>
    <w:rsid w:val="193865D1"/>
    <w:rsid w:val="1941DE7B"/>
    <w:rsid w:val="1972EDEF"/>
    <w:rsid w:val="19BC7B46"/>
    <w:rsid w:val="19D8A2F4"/>
    <w:rsid w:val="1A6290D2"/>
    <w:rsid w:val="1ADB0333"/>
    <w:rsid w:val="1B3CEAC2"/>
    <w:rsid w:val="1B5DF8F5"/>
    <w:rsid w:val="1C682873"/>
    <w:rsid w:val="1C6A30A4"/>
    <w:rsid w:val="1C995FE8"/>
    <w:rsid w:val="1DA4AE74"/>
    <w:rsid w:val="1FE2F9BC"/>
    <w:rsid w:val="20007125"/>
    <w:rsid w:val="20288D82"/>
    <w:rsid w:val="20D72156"/>
    <w:rsid w:val="2167535A"/>
    <w:rsid w:val="21A51A40"/>
    <w:rsid w:val="21AF9638"/>
    <w:rsid w:val="232A748F"/>
    <w:rsid w:val="23FDB917"/>
    <w:rsid w:val="24024F7F"/>
    <w:rsid w:val="240E2AA0"/>
    <w:rsid w:val="24DC6971"/>
    <w:rsid w:val="24F070C1"/>
    <w:rsid w:val="254ED10D"/>
    <w:rsid w:val="25D06877"/>
    <w:rsid w:val="25E6B32F"/>
    <w:rsid w:val="268E62BB"/>
    <w:rsid w:val="27B037EF"/>
    <w:rsid w:val="27D6A9AC"/>
    <w:rsid w:val="280D3743"/>
    <w:rsid w:val="281BA09B"/>
    <w:rsid w:val="287F3D85"/>
    <w:rsid w:val="288D7E85"/>
    <w:rsid w:val="28DE7A85"/>
    <w:rsid w:val="29E70E27"/>
    <w:rsid w:val="29EC4CDA"/>
    <w:rsid w:val="2A09DF5D"/>
    <w:rsid w:val="2AC8BC07"/>
    <w:rsid w:val="2B5C39FA"/>
    <w:rsid w:val="2B68DF3E"/>
    <w:rsid w:val="2B81AF98"/>
    <w:rsid w:val="2BA5AFBE"/>
    <w:rsid w:val="2C284889"/>
    <w:rsid w:val="2C45A28F"/>
    <w:rsid w:val="2C8A997E"/>
    <w:rsid w:val="2CA38061"/>
    <w:rsid w:val="2D141DF6"/>
    <w:rsid w:val="2D3B3EE3"/>
    <w:rsid w:val="2D5EBE34"/>
    <w:rsid w:val="2DEB0305"/>
    <w:rsid w:val="2E98F5C8"/>
    <w:rsid w:val="2F0B4DEA"/>
    <w:rsid w:val="2F16651C"/>
    <w:rsid w:val="2F2B9A7A"/>
    <w:rsid w:val="2FEA0DBE"/>
    <w:rsid w:val="2FFEDF02"/>
    <w:rsid w:val="305B8E5E"/>
    <w:rsid w:val="30F6A0FE"/>
    <w:rsid w:val="31EA00B0"/>
    <w:rsid w:val="32ED6AE3"/>
    <w:rsid w:val="33605072"/>
    <w:rsid w:val="3365FECD"/>
    <w:rsid w:val="33AE6C5E"/>
    <w:rsid w:val="33BB266C"/>
    <w:rsid w:val="34510FFA"/>
    <w:rsid w:val="35974F2E"/>
    <w:rsid w:val="359D6629"/>
    <w:rsid w:val="35BDC6E0"/>
    <w:rsid w:val="35D66C52"/>
    <w:rsid w:val="3622C274"/>
    <w:rsid w:val="36914C8F"/>
    <w:rsid w:val="36E0DF40"/>
    <w:rsid w:val="388922AF"/>
    <w:rsid w:val="39478379"/>
    <w:rsid w:val="394E2CE6"/>
    <w:rsid w:val="395A6336"/>
    <w:rsid w:val="396EC562"/>
    <w:rsid w:val="399E6C35"/>
    <w:rsid w:val="39DC9299"/>
    <w:rsid w:val="3A52C89D"/>
    <w:rsid w:val="3A897395"/>
    <w:rsid w:val="3ADD0B3A"/>
    <w:rsid w:val="3C0690B2"/>
    <w:rsid w:val="3CDCFD63"/>
    <w:rsid w:val="3D5881E9"/>
    <w:rsid w:val="3DE87016"/>
    <w:rsid w:val="3E14ABFC"/>
    <w:rsid w:val="3E28A1D0"/>
    <w:rsid w:val="3ED69C84"/>
    <w:rsid w:val="3F9C0FC0"/>
    <w:rsid w:val="3FB07C5D"/>
    <w:rsid w:val="3FD18466"/>
    <w:rsid w:val="3FE75AE9"/>
    <w:rsid w:val="4081AA5B"/>
    <w:rsid w:val="41A5B730"/>
    <w:rsid w:val="43087278"/>
    <w:rsid w:val="43249E3A"/>
    <w:rsid w:val="436CCC4A"/>
    <w:rsid w:val="446FE58A"/>
    <w:rsid w:val="45AED4B9"/>
    <w:rsid w:val="45E23C49"/>
    <w:rsid w:val="45E6D41E"/>
    <w:rsid w:val="46A0E1C2"/>
    <w:rsid w:val="47BFE9B0"/>
    <w:rsid w:val="47DBC52D"/>
    <w:rsid w:val="480227F2"/>
    <w:rsid w:val="48039631"/>
    <w:rsid w:val="48215503"/>
    <w:rsid w:val="482768DF"/>
    <w:rsid w:val="485E760B"/>
    <w:rsid w:val="48993A34"/>
    <w:rsid w:val="48AB3EF8"/>
    <w:rsid w:val="48F31934"/>
    <w:rsid w:val="4932F7B5"/>
    <w:rsid w:val="493B0BEC"/>
    <w:rsid w:val="49A16D29"/>
    <w:rsid w:val="49AF40A3"/>
    <w:rsid w:val="49F789F1"/>
    <w:rsid w:val="4ACB2F5C"/>
    <w:rsid w:val="4B28BFB3"/>
    <w:rsid w:val="4B3669F6"/>
    <w:rsid w:val="4B5F4D4A"/>
    <w:rsid w:val="4BAA43FC"/>
    <w:rsid w:val="4BB17EA1"/>
    <w:rsid w:val="4C0E7DF5"/>
    <w:rsid w:val="4C9DDDF5"/>
    <w:rsid w:val="4CBFA7D9"/>
    <w:rsid w:val="4CC9078E"/>
    <w:rsid w:val="4D029697"/>
    <w:rsid w:val="4D3C7F30"/>
    <w:rsid w:val="4D5C8CDC"/>
    <w:rsid w:val="4D6348F9"/>
    <w:rsid w:val="4DD7E350"/>
    <w:rsid w:val="4DE7BD61"/>
    <w:rsid w:val="4E1AD20E"/>
    <w:rsid w:val="4EE887EB"/>
    <w:rsid w:val="5042648A"/>
    <w:rsid w:val="5066CB75"/>
    <w:rsid w:val="508E1877"/>
    <w:rsid w:val="5100A057"/>
    <w:rsid w:val="511D55F2"/>
    <w:rsid w:val="51A614E0"/>
    <w:rsid w:val="52E6BB4D"/>
    <w:rsid w:val="53D18693"/>
    <w:rsid w:val="53F9DB6A"/>
    <w:rsid w:val="5409D9A2"/>
    <w:rsid w:val="54E81F77"/>
    <w:rsid w:val="55FECCB6"/>
    <w:rsid w:val="56688695"/>
    <w:rsid w:val="56AD213E"/>
    <w:rsid w:val="57008265"/>
    <w:rsid w:val="57777083"/>
    <w:rsid w:val="5909B102"/>
    <w:rsid w:val="5965A04D"/>
    <w:rsid w:val="599BCD01"/>
    <w:rsid w:val="59F2215F"/>
    <w:rsid w:val="5A61C829"/>
    <w:rsid w:val="5AAE79CD"/>
    <w:rsid w:val="5B65325C"/>
    <w:rsid w:val="5B7BC052"/>
    <w:rsid w:val="5B7FA7F5"/>
    <w:rsid w:val="5B99B7C2"/>
    <w:rsid w:val="5BC6A64C"/>
    <w:rsid w:val="5C20EB4A"/>
    <w:rsid w:val="5D81F7FE"/>
    <w:rsid w:val="5DC2579B"/>
    <w:rsid w:val="5DE8BDCC"/>
    <w:rsid w:val="5E76F8D9"/>
    <w:rsid w:val="5EE7EF0D"/>
    <w:rsid w:val="5FD01931"/>
    <w:rsid w:val="607A9119"/>
    <w:rsid w:val="6162D531"/>
    <w:rsid w:val="61690B34"/>
    <w:rsid w:val="6176459C"/>
    <w:rsid w:val="6177748C"/>
    <w:rsid w:val="6241F411"/>
    <w:rsid w:val="62819E91"/>
    <w:rsid w:val="62BC4937"/>
    <w:rsid w:val="62E5F1BC"/>
    <w:rsid w:val="62EF21E6"/>
    <w:rsid w:val="63A638AE"/>
    <w:rsid w:val="63E302FB"/>
    <w:rsid w:val="63F6ECCF"/>
    <w:rsid w:val="63F7FBF7"/>
    <w:rsid w:val="655FDD72"/>
    <w:rsid w:val="660D9A4B"/>
    <w:rsid w:val="664EE884"/>
    <w:rsid w:val="66E21CED"/>
    <w:rsid w:val="6737C72E"/>
    <w:rsid w:val="67A96AAC"/>
    <w:rsid w:val="67AA2046"/>
    <w:rsid w:val="69F2FF32"/>
    <w:rsid w:val="6AB6C07A"/>
    <w:rsid w:val="6B350FEA"/>
    <w:rsid w:val="6BCDBA4E"/>
    <w:rsid w:val="6BE8D657"/>
    <w:rsid w:val="6BEAC51F"/>
    <w:rsid w:val="6C38F1CA"/>
    <w:rsid w:val="6CE30449"/>
    <w:rsid w:val="6DABA5B5"/>
    <w:rsid w:val="6DB0CAE6"/>
    <w:rsid w:val="6F459464"/>
    <w:rsid w:val="6F766B49"/>
    <w:rsid w:val="6FBB8D6C"/>
    <w:rsid w:val="7011BDE0"/>
    <w:rsid w:val="701D4AB1"/>
    <w:rsid w:val="70414999"/>
    <w:rsid w:val="7054AC9E"/>
    <w:rsid w:val="7112179B"/>
    <w:rsid w:val="72F5F52B"/>
    <w:rsid w:val="731C154C"/>
    <w:rsid w:val="735D6189"/>
    <w:rsid w:val="743437F0"/>
    <w:rsid w:val="74954243"/>
    <w:rsid w:val="74A61E5F"/>
    <w:rsid w:val="750E302E"/>
    <w:rsid w:val="75455C99"/>
    <w:rsid w:val="7638D154"/>
    <w:rsid w:val="763BA97A"/>
    <w:rsid w:val="767F9C80"/>
    <w:rsid w:val="779CB618"/>
    <w:rsid w:val="77D08149"/>
    <w:rsid w:val="781F4BF1"/>
    <w:rsid w:val="79634C5D"/>
    <w:rsid w:val="79E3C848"/>
    <w:rsid w:val="7A40FD34"/>
    <w:rsid w:val="7AB83BC0"/>
    <w:rsid w:val="7BD1C9CE"/>
    <w:rsid w:val="7C0708A5"/>
    <w:rsid w:val="7CD994B7"/>
    <w:rsid w:val="7CE099A8"/>
    <w:rsid w:val="7D235141"/>
    <w:rsid w:val="7D850B4E"/>
    <w:rsid w:val="7D8C2FFA"/>
    <w:rsid w:val="7DE1FBAA"/>
    <w:rsid w:val="7E36BD80"/>
    <w:rsid w:val="7E4C772F"/>
    <w:rsid w:val="7E7565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0CD6"/>
  <w15:chartTrackingRefBased/>
  <w15:docId w15:val="{0C1C7C1A-E759-4B33-B528-84C4F56E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8B4"/>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526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2C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0A"/>
    <w:pPr>
      <w:ind w:left="720"/>
      <w:contextualSpacing/>
    </w:pPr>
  </w:style>
  <w:style w:type="paragraph" w:styleId="NormalWeb">
    <w:name w:val="Normal (Web)"/>
    <w:basedOn w:val="Normal"/>
    <w:uiPriority w:val="99"/>
    <w:semiHidden/>
    <w:unhideWhenUsed/>
    <w:rsid w:val="00D03BA6"/>
    <w:pPr>
      <w:spacing w:before="100" w:beforeAutospacing="1" w:after="100" w:afterAutospacing="1"/>
    </w:pPr>
  </w:style>
  <w:style w:type="character" w:styleId="Hyperlink">
    <w:name w:val="Hyperlink"/>
    <w:basedOn w:val="DefaultParagraphFont"/>
    <w:uiPriority w:val="99"/>
    <w:unhideWhenUsed/>
    <w:rsid w:val="00D03BA6"/>
    <w:rPr>
      <w:color w:val="0000FF"/>
      <w:u w:val="single"/>
    </w:rPr>
  </w:style>
  <w:style w:type="paragraph" w:styleId="Revision">
    <w:name w:val="Revision"/>
    <w:hidden/>
    <w:uiPriority w:val="99"/>
    <w:semiHidden/>
    <w:rsid w:val="00D03BA6"/>
  </w:style>
  <w:style w:type="character" w:customStyle="1" w:styleId="Heading3Char">
    <w:name w:val="Heading 3 Char"/>
    <w:basedOn w:val="DefaultParagraphFont"/>
    <w:link w:val="Heading3"/>
    <w:uiPriority w:val="9"/>
    <w:rsid w:val="00B52C8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526B0"/>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E15D0C"/>
    <w:rPr>
      <w:color w:val="605E5C"/>
      <w:shd w:val="clear" w:color="auto" w:fill="E1DFDD"/>
    </w:rPr>
  </w:style>
  <w:style w:type="character" w:styleId="CommentReference">
    <w:name w:val="annotation reference"/>
    <w:basedOn w:val="DefaultParagraphFont"/>
    <w:uiPriority w:val="99"/>
    <w:semiHidden/>
    <w:unhideWhenUsed/>
    <w:rsid w:val="0076575C"/>
    <w:rPr>
      <w:sz w:val="16"/>
      <w:szCs w:val="16"/>
    </w:rPr>
  </w:style>
  <w:style w:type="paragraph" w:styleId="CommentText">
    <w:name w:val="annotation text"/>
    <w:basedOn w:val="Normal"/>
    <w:link w:val="CommentTextChar"/>
    <w:uiPriority w:val="99"/>
    <w:unhideWhenUsed/>
    <w:rsid w:val="0076575C"/>
    <w:rPr>
      <w:sz w:val="20"/>
      <w:szCs w:val="20"/>
    </w:rPr>
  </w:style>
  <w:style w:type="character" w:customStyle="1" w:styleId="CommentTextChar">
    <w:name w:val="Comment Text Char"/>
    <w:basedOn w:val="DefaultParagraphFont"/>
    <w:link w:val="CommentText"/>
    <w:uiPriority w:val="99"/>
    <w:rsid w:val="007657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575C"/>
    <w:rPr>
      <w:b/>
      <w:bCs/>
    </w:rPr>
  </w:style>
  <w:style w:type="character" w:customStyle="1" w:styleId="CommentSubjectChar">
    <w:name w:val="Comment Subject Char"/>
    <w:basedOn w:val="CommentTextChar"/>
    <w:link w:val="CommentSubject"/>
    <w:uiPriority w:val="99"/>
    <w:semiHidden/>
    <w:rsid w:val="007657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b@hrw.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rw.org/" TargetMode="Externa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rw.org/united-stat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5871FA913FA44BB1132F3930C67CB" ma:contentTypeVersion="18" ma:contentTypeDescription="Create a new document." ma:contentTypeScope="" ma:versionID="5161c0056b0abc47c430796736fbeca6">
  <xsd:schema xmlns:xsd="http://www.w3.org/2001/XMLSchema" xmlns:xs="http://www.w3.org/2001/XMLSchema" xmlns:p="http://schemas.microsoft.com/office/2006/metadata/properties" xmlns:ns2="11e18f46-bd3c-46db-8df1-7107b99d24b3" xmlns:ns3="623a4dc3-2c58-486a-9e57-493ba81c4bf0" targetNamespace="http://schemas.microsoft.com/office/2006/metadata/properties" ma:root="true" ma:fieldsID="f0a1beaa1c488cc2dac220da210f64e1" ns2:_="" ns3:_="">
    <xsd:import namespace="11e18f46-bd3c-46db-8df1-7107b99d24b3"/>
    <xsd:import namespace="623a4dc3-2c58-486a-9e57-493ba81c4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8f46-bd3c-46db-8df1-7107b99d2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fdafe-9854-4240-ab20-80134166ca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3a4dc3-2c58-486a-9e57-493ba81c4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14c75a-af63-47b2-aef1-21a4d5ee6c67}" ma:internalName="TaxCatchAll" ma:showField="CatchAllData" ma:web="623a4dc3-2c58-486a-9e57-493ba81c4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1e18f46-bd3c-46db-8df1-7107b99d24b3">
      <Terms xmlns="http://schemas.microsoft.com/office/infopath/2007/PartnerControls"/>
    </lcf76f155ced4ddcb4097134ff3c332f>
    <TaxCatchAll xmlns="623a4dc3-2c58-486a-9e57-493ba81c4bf0" xsi:nil="true"/>
  </documentManagement>
</p:properties>
</file>

<file path=customXml/itemProps1.xml><?xml version="1.0" encoding="utf-8"?>
<ds:datastoreItem xmlns:ds="http://schemas.openxmlformats.org/officeDocument/2006/customXml" ds:itemID="{C0EE4FF1-CDC2-2349-BF38-E04489839C52}">
  <ds:schemaRefs>
    <ds:schemaRef ds:uri="http://schemas.openxmlformats.org/officeDocument/2006/bibliography"/>
  </ds:schemaRefs>
</ds:datastoreItem>
</file>

<file path=customXml/itemProps2.xml><?xml version="1.0" encoding="utf-8"?>
<ds:datastoreItem xmlns:ds="http://schemas.openxmlformats.org/officeDocument/2006/customXml" ds:itemID="{9C8F562C-0F82-4C2A-B76C-0DE3728BBA9B}"/>
</file>

<file path=customXml/itemProps3.xml><?xml version="1.0" encoding="utf-8"?>
<ds:datastoreItem xmlns:ds="http://schemas.openxmlformats.org/officeDocument/2006/customXml" ds:itemID="{B30E4C65-28F6-441D-9FD5-50209E63FF2B}"/>
</file>

<file path=customXml/itemProps4.xml><?xml version="1.0" encoding="utf-8"?>
<ds:datastoreItem xmlns:ds="http://schemas.openxmlformats.org/officeDocument/2006/customXml" ds:itemID="{C804A062-B534-4D79-AD2E-AF78386938E1}"/>
</file>

<file path=docProps/app.xml><?xml version="1.0" encoding="utf-8"?>
<Properties xmlns="http://schemas.openxmlformats.org/officeDocument/2006/extended-properties" xmlns:vt="http://schemas.openxmlformats.org/officeDocument/2006/docPropsVTypes">
  <Template>Normal.dotm</Template>
  <TotalTime>1</TotalTime>
  <Pages>7</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Pitter</dc:creator>
  <cp:keywords/>
  <cp:lastModifiedBy>Brian Root</cp:lastModifiedBy>
  <cp:revision>5</cp:revision>
  <dcterms:created xsi:type="dcterms:W3CDTF">2021-12-14T21:27:00Z</dcterms:created>
  <dcterms:modified xsi:type="dcterms:W3CDTF">2022-08-08T22:01:00Z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0x01010062D5871FA913FA44BB1132F3930C67CB</vt:lpwstr>
  </property>
</Properties>
</file>