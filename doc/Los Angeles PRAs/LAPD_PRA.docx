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commentsExtensible.xml" ContentType="application/vnd.openxmlformats-officedocument.wordprocessingml.commentsExtensi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BA628" w14:textId="5813C825" w:rsidR="0002241C" w:rsidRPr="00FA6DFC" w:rsidRDefault="1E0A1F01" w:rsidP="0002241C">
      <w:pPr>
        <w:pStyle w:val="NormalWeb"/>
        <w:rPr>
          <w:rFonts w:ascii="MetaPro-Norm" w:hAnsi="MetaPro-Norm"/>
          <w:color w:val="000000"/>
        </w:rPr>
      </w:pPr>
      <w:r w:rsidRPr="73BF8EBC">
        <w:rPr>
          <w:rFonts w:ascii="MetaPro-Norm" w:hAnsi="MetaPro-Norm"/>
          <w:color w:val="000000" w:themeColor="text1"/>
        </w:rPr>
        <w:t>December 1</w:t>
      </w:r>
      <w:r w:rsidR="55E65866" w:rsidRPr="73BF8EBC">
        <w:rPr>
          <w:rFonts w:ascii="MetaPro-Norm" w:hAnsi="MetaPro-Norm"/>
          <w:color w:val="000000" w:themeColor="text1"/>
        </w:rPr>
        <w:t>7</w:t>
      </w:r>
      <w:r w:rsidR="003E4EF4" w:rsidRPr="73BF8EBC">
        <w:rPr>
          <w:rFonts w:ascii="MetaPro-Norm" w:hAnsi="MetaPro-Norm"/>
          <w:color w:val="000000" w:themeColor="text1"/>
        </w:rPr>
        <w:t>, 2021</w:t>
      </w:r>
    </w:p>
    <w:p w14:paraId="0EBD711D" w14:textId="62603605" w:rsidR="32474091" w:rsidRDefault="32474091" w:rsidP="32474091">
      <w:pPr>
        <w:pStyle w:val="NormalWeb"/>
        <w:rPr>
          <w:color w:val="000000" w:themeColor="text1"/>
        </w:rPr>
      </w:pPr>
    </w:p>
    <w:p w14:paraId="439F7180" w14:textId="6408D640" w:rsidR="0002241C" w:rsidRPr="00FA6DFC" w:rsidRDefault="003E4EF4" w:rsidP="0002241C">
      <w:pPr>
        <w:rPr>
          <w:rFonts w:ascii="MetaPro-Norm" w:hAnsi="MetaPro-Norm"/>
          <w:color w:val="000000"/>
        </w:rPr>
      </w:pPr>
      <w:r w:rsidRPr="00FA6DFC">
        <w:rPr>
          <w:rFonts w:ascii="MetaPro-Norm" w:hAnsi="MetaPro-Norm"/>
          <w:color w:val="000000"/>
        </w:rPr>
        <w:t>Los Angeles Police Department (LAPD)</w:t>
      </w:r>
    </w:p>
    <w:p w14:paraId="7E2F0968" w14:textId="7AC39253" w:rsidR="00682F43" w:rsidRPr="00FA6DFC" w:rsidRDefault="003E4EF4" w:rsidP="00682F43">
      <w:pPr>
        <w:rPr>
          <w:rFonts w:ascii="MetaPro-Norm" w:hAnsi="MetaPro-Norm"/>
          <w:color w:val="000000"/>
        </w:rPr>
      </w:pPr>
      <w:r w:rsidRPr="00FA6DFC">
        <w:rPr>
          <w:rFonts w:ascii="MetaPro-Norm" w:hAnsi="MetaPro-Norm"/>
          <w:color w:val="000000"/>
        </w:rPr>
        <w:t>Discovery Section, CPRA Unit</w:t>
      </w:r>
    </w:p>
    <w:p w14:paraId="4210468B" w14:textId="77777777" w:rsidR="00522A58" w:rsidRPr="00FA6DFC" w:rsidRDefault="00522A58" w:rsidP="0002241C">
      <w:pPr>
        <w:rPr>
          <w:rFonts w:ascii="MetaPro-Norm" w:hAnsi="MetaPro-Norm"/>
        </w:rPr>
      </w:pPr>
    </w:p>
    <w:p w14:paraId="56D21B7B" w14:textId="10E5DFE2" w:rsidR="0002241C" w:rsidRPr="00FA6DFC" w:rsidRDefault="003E4EF4" w:rsidP="0002241C">
      <w:pPr>
        <w:rPr>
          <w:rFonts w:ascii="MetaPro-Norm" w:hAnsi="MetaPro-Norm"/>
        </w:rPr>
      </w:pPr>
      <w:r w:rsidRPr="00FA6DFC">
        <w:rPr>
          <w:rFonts w:ascii="MetaPro-Norm" w:hAnsi="MetaPro-Norm"/>
        </w:rPr>
        <w:t xml:space="preserve">Dear </w:t>
      </w:r>
      <w:r w:rsidR="008532AE" w:rsidRPr="00FA6DFC">
        <w:rPr>
          <w:rFonts w:ascii="MetaPro-Norm" w:hAnsi="MetaPro-Norm"/>
        </w:rPr>
        <w:t>Sir or Madam</w:t>
      </w:r>
      <w:r w:rsidRPr="00FA6DFC">
        <w:rPr>
          <w:rFonts w:ascii="MetaPro-Norm" w:hAnsi="MetaPro-Norm"/>
        </w:rPr>
        <w:t>,</w:t>
      </w:r>
    </w:p>
    <w:p w14:paraId="557531AC" w14:textId="77777777" w:rsidR="0002241C" w:rsidRPr="00FA6DFC" w:rsidRDefault="0002241C" w:rsidP="0002241C">
      <w:pPr>
        <w:rPr>
          <w:rFonts w:ascii="MetaPro-Norm" w:hAnsi="MetaPro-Norm"/>
        </w:rPr>
      </w:pPr>
    </w:p>
    <w:p w14:paraId="0BFF7438" w14:textId="7DD8FDB3" w:rsidR="0002241C" w:rsidRPr="00FA6DFC" w:rsidRDefault="003E4EF4" w:rsidP="0002241C">
      <w:pPr>
        <w:rPr>
          <w:rFonts w:ascii="MetaPro-Norm" w:hAnsi="MetaPro-Norm"/>
          <w:color w:val="000000"/>
        </w:rPr>
      </w:pPr>
      <w:r w:rsidRPr="32474091">
        <w:rPr>
          <w:rFonts w:ascii="MetaPro-Norm" w:hAnsi="MetaPro-Norm"/>
          <w:color w:val="000000" w:themeColor="text1"/>
        </w:rPr>
        <w:t xml:space="preserve">Pursuant to the </w:t>
      </w:r>
      <w:r w:rsidR="00FA6DFC" w:rsidRPr="32474091">
        <w:rPr>
          <w:rFonts w:ascii="MetaPro-Norm" w:hAnsi="MetaPro-Norm"/>
          <w:color w:val="000000" w:themeColor="text1"/>
        </w:rPr>
        <w:t xml:space="preserve">California </w:t>
      </w:r>
      <w:r w:rsidR="00FC1126" w:rsidRPr="32474091">
        <w:rPr>
          <w:rFonts w:ascii="MetaPro-Norm" w:hAnsi="MetaPro-Norm"/>
          <w:color w:val="000000" w:themeColor="text1"/>
        </w:rPr>
        <w:t>Public Records Act (CPRA) (</w:t>
      </w:r>
      <w:r w:rsidRPr="32474091">
        <w:rPr>
          <w:rFonts w:ascii="MetaPro-Norm" w:hAnsi="MetaPro-Norm"/>
          <w:color w:val="000000" w:themeColor="text1"/>
        </w:rPr>
        <w:t>Cal. Gov't Code Secs. 6250 through 6276.48</w:t>
      </w:r>
      <w:r w:rsidR="00FC1126" w:rsidRPr="32474091">
        <w:rPr>
          <w:rFonts w:ascii="MetaPro-Norm" w:hAnsi="MetaPro-Norm"/>
          <w:color w:val="000000" w:themeColor="text1"/>
        </w:rPr>
        <w:t>)</w:t>
      </w:r>
      <w:r w:rsidRPr="32474091">
        <w:rPr>
          <w:rFonts w:ascii="MetaPro-Norm" w:hAnsi="MetaPro-Norm"/>
          <w:color w:val="000000" w:themeColor="text1"/>
        </w:rPr>
        <w:t xml:space="preserve">, Human Rights Watch (HRW) </w:t>
      </w:r>
      <w:r w:rsidR="00EF2E50" w:rsidRPr="32474091">
        <w:rPr>
          <w:rFonts w:ascii="MetaPro-Norm" w:hAnsi="MetaPro-Norm"/>
          <w:color w:val="000000" w:themeColor="text1"/>
        </w:rPr>
        <w:t xml:space="preserve">seeks records (both data and documents) </w:t>
      </w:r>
      <w:r w:rsidRPr="32474091">
        <w:rPr>
          <w:rFonts w:ascii="MetaPro-Norm" w:hAnsi="MetaPro-Norm"/>
          <w:color w:val="000000" w:themeColor="text1"/>
        </w:rPr>
        <w:t>pertaining to</w:t>
      </w:r>
      <w:r w:rsidR="0035444F" w:rsidRPr="32474091">
        <w:rPr>
          <w:rFonts w:ascii="MetaPro-Norm" w:hAnsi="MetaPro-Norm"/>
          <w:color w:val="000000" w:themeColor="text1"/>
        </w:rPr>
        <w:t xml:space="preserve"> </w:t>
      </w:r>
      <w:r w:rsidR="573E92E4" w:rsidRPr="32474091">
        <w:rPr>
          <w:rFonts w:ascii="MetaPro-Norm" w:hAnsi="MetaPro-Norm"/>
          <w:color w:val="000000" w:themeColor="text1"/>
        </w:rPr>
        <w:t>policing</w:t>
      </w:r>
      <w:r w:rsidR="008E652A" w:rsidRPr="32474091">
        <w:rPr>
          <w:rFonts w:ascii="MetaPro-Norm" w:hAnsi="MetaPro-Norm"/>
          <w:color w:val="000000" w:themeColor="text1"/>
        </w:rPr>
        <w:t xml:space="preserve"> and homelessness</w:t>
      </w:r>
      <w:r w:rsidR="00435A52" w:rsidRPr="32474091">
        <w:rPr>
          <w:rFonts w:ascii="MetaPro-Norm" w:hAnsi="MetaPro-Norm"/>
          <w:color w:val="000000" w:themeColor="text1"/>
        </w:rPr>
        <w:t>.</w:t>
      </w:r>
      <w:r w:rsidRPr="32474091">
        <w:rPr>
          <w:rFonts w:ascii="MetaPro-Norm" w:hAnsi="MetaPro-Norm"/>
          <w:color w:val="000000" w:themeColor="text1"/>
        </w:rPr>
        <w:t xml:space="preserve"> To gain the most comprehensive understanding of the D</w:t>
      </w:r>
      <w:r w:rsidR="00DC0C36" w:rsidRPr="32474091">
        <w:rPr>
          <w:rFonts w:ascii="MetaPro-Norm" w:hAnsi="MetaPro-Norm"/>
          <w:color w:val="000000" w:themeColor="text1"/>
        </w:rPr>
        <w:t>epartment’s</w:t>
      </w:r>
      <w:r w:rsidRPr="32474091">
        <w:rPr>
          <w:rFonts w:ascii="MetaPro-Norm" w:hAnsi="MetaPro-Norm"/>
          <w:color w:val="000000" w:themeColor="text1"/>
        </w:rPr>
        <w:t xml:space="preserve"> practices, we are </w:t>
      </w:r>
      <w:r w:rsidR="25F01CD3" w:rsidRPr="32474091">
        <w:rPr>
          <w:rFonts w:ascii="MetaPro-Norm" w:hAnsi="MetaPro-Norm"/>
          <w:color w:val="000000" w:themeColor="text1"/>
        </w:rPr>
        <w:t xml:space="preserve">also </w:t>
      </w:r>
      <w:r w:rsidRPr="32474091">
        <w:rPr>
          <w:rFonts w:ascii="MetaPro-Norm" w:hAnsi="MetaPro-Norm"/>
          <w:color w:val="000000" w:themeColor="text1"/>
        </w:rPr>
        <w:t xml:space="preserve">seeking data/documents pertaining to </w:t>
      </w:r>
      <w:r w:rsidR="008E652A" w:rsidRPr="32474091">
        <w:rPr>
          <w:rFonts w:ascii="MetaPro-Norm" w:hAnsi="MetaPro-Norm"/>
          <w:color w:val="000000" w:themeColor="text1"/>
        </w:rPr>
        <w:t>homelessness and sanitation.</w:t>
      </w:r>
    </w:p>
    <w:p w14:paraId="621A4EED" w14:textId="77777777" w:rsidR="0002241C" w:rsidRPr="00FA6DFC" w:rsidRDefault="0002241C" w:rsidP="0002241C">
      <w:pPr>
        <w:rPr>
          <w:rFonts w:ascii="MetaPro-Norm" w:hAnsi="MetaPro-Norm"/>
          <w:sz w:val="22"/>
          <w:szCs w:val="22"/>
        </w:rPr>
      </w:pPr>
    </w:p>
    <w:p w14:paraId="60570E96" w14:textId="79B67EC8" w:rsidR="00584488" w:rsidRPr="00FA6DFC" w:rsidRDefault="003E4EF4" w:rsidP="00584488">
      <w:pPr>
        <w:rPr>
          <w:rFonts w:ascii="MetaPro-Norm" w:hAnsi="MetaPro-Norm"/>
          <w:color w:val="000000"/>
        </w:rPr>
      </w:pPr>
      <w:r w:rsidRPr="00FA6DFC">
        <w:rPr>
          <w:rFonts w:ascii="MetaPro-Norm" w:hAnsi="MetaPro-Norm"/>
          <w:color w:val="000000" w:themeColor="text1"/>
        </w:rPr>
        <w:t xml:space="preserve">Human Rights Watch specifically requests records under the CPRA that </w:t>
      </w:r>
      <w:r w:rsidR="7719F390" w:rsidRPr="00FA6DFC">
        <w:rPr>
          <w:rFonts w:ascii="MetaPro-Norm" w:hAnsi="MetaPro-Norm"/>
          <w:color w:val="000000" w:themeColor="text1"/>
        </w:rPr>
        <w:t>a</w:t>
      </w:r>
      <w:r w:rsidRPr="00FA6DFC">
        <w:rPr>
          <w:rFonts w:ascii="MetaPro-Norm" w:hAnsi="MetaPro-Norm"/>
          <w:color w:val="000000" w:themeColor="text1"/>
        </w:rPr>
        <w:t>re in the LAPD’s possession or control in the following categories:</w:t>
      </w:r>
    </w:p>
    <w:p w14:paraId="2652B7FC" w14:textId="4C7C8715" w:rsidR="0002241C" w:rsidRPr="00FA6DFC" w:rsidRDefault="0002241C" w:rsidP="0002241C">
      <w:pPr>
        <w:rPr>
          <w:rFonts w:ascii="MetaPro-Norm" w:hAnsi="MetaPro-Norm"/>
        </w:rPr>
      </w:pPr>
    </w:p>
    <w:p w14:paraId="498375DC" w14:textId="59EED32F" w:rsidR="00E76DCA" w:rsidRPr="00FA6DFC" w:rsidRDefault="003E4EF4" w:rsidP="00E76DCA">
      <w:pPr>
        <w:pStyle w:val="ListParagraph"/>
        <w:numPr>
          <w:ilvl w:val="0"/>
          <w:numId w:val="2"/>
        </w:numPr>
        <w:rPr>
          <w:rFonts w:ascii="MetaPro-Norm" w:hAnsi="MetaPro-Norm"/>
        </w:rPr>
      </w:pPr>
      <w:r w:rsidRPr="73BF8EBC">
        <w:rPr>
          <w:rFonts w:ascii="MetaPro-Norm" w:hAnsi="MetaPro-Norm"/>
        </w:rPr>
        <w:t xml:space="preserve">Data on all police deployments to CARE+ cleanings/engagements between 10/1/2019 and the date this request is fulfilled. We request this data in a machine-readable, flat file format (e.g. csv file) or in the original format. We request the following data </w:t>
      </w:r>
      <w:r w:rsidR="004F6AC7" w:rsidRPr="73BF8EBC">
        <w:rPr>
          <w:rFonts w:ascii="MetaPro-Norm" w:hAnsi="MetaPro-Norm"/>
        </w:rPr>
        <w:t xml:space="preserve">associated with </w:t>
      </w:r>
      <w:r w:rsidRPr="73BF8EBC">
        <w:rPr>
          <w:rFonts w:ascii="MetaPro-Norm" w:hAnsi="MetaPro-Norm"/>
        </w:rPr>
        <w:t>each cleaning/engagement:</w:t>
      </w:r>
    </w:p>
    <w:p w14:paraId="534D6724" w14:textId="1DE96C69" w:rsidR="00E76DCA" w:rsidRPr="00FA6DFC" w:rsidRDefault="003E4EF4" w:rsidP="00E76DCA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73BF8EBC">
        <w:rPr>
          <w:rFonts w:ascii="MetaPro-Norm" w:hAnsi="MetaPro-Norm"/>
        </w:rPr>
        <w:t>Location of deployment</w:t>
      </w:r>
      <w:r w:rsidR="002C638C" w:rsidRPr="73BF8EBC">
        <w:rPr>
          <w:rFonts w:ascii="MetaPro-Norm" w:hAnsi="MetaPro-Norm"/>
        </w:rPr>
        <w:t xml:space="preserve"> (</w:t>
      </w:r>
      <w:r w:rsidR="00D22708" w:rsidRPr="73BF8EBC">
        <w:rPr>
          <w:rFonts w:ascii="MetaPro-Norm" w:hAnsi="MetaPro-Norm"/>
        </w:rPr>
        <w:t xml:space="preserve">address and </w:t>
      </w:r>
      <w:proofErr w:type="spellStart"/>
      <w:r w:rsidR="00D22708" w:rsidRPr="73BF8EBC">
        <w:rPr>
          <w:rFonts w:ascii="MetaPro-Norm" w:hAnsi="MetaPro-Norm"/>
        </w:rPr>
        <w:t>lat</w:t>
      </w:r>
      <w:proofErr w:type="spellEnd"/>
      <w:r w:rsidR="00D22708" w:rsidRPr="73BF8EBC">
        <w:rPr>
          <w:rFonts w:ascii="MetaPro-Norm" w:hAnsi="MetaPro-Norm"/>
        </w:rPr>
        <w:t>/long</w:t>
      </w:r>
      <w:r w:rsidR="002C638C" w:rsidRPr="73BF8EBC">
        <w:rPr>
          <w:rFonts w:ascii="MetaPro-Norm" w:hAnsi="MetaPro-Norm"/>
        </w:rPr>
        <w:t>)</w:t>
      </w:r>
    </w:p>
    <w:p w14:paraId="5B7AB155" w14:textId="146A0D75" w:rsidR="00E76DCA" w:rsidRPr="00FA6DFC" w:rsidRDefault="003E4EF4" w:rsidP="00E76DCA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00FA6DFC">
        <w:rPr>
          <w:rFonts w:ascii="MetaPro-Norm" w:hAnsi="MetaPro-Norm"/>
        </w:rPr>
        <w:t>Date</w:t>
      </w:r>
    </w:p>
    <w:p w14:paraId="4392F61B" w14:textId="211AD49D" w:rsidR="002C638C" w:rsidRPr="00FA6DFC" w:rsidRDefault="003E4EF4" w:rsidP="00E76DCA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00FA6DFC">
        <w:rPr>
          <w:rFonts w:ascii="MetaPro-Norm" w:hAnsi="MetaPro-Norm"/>
        </w:rPr>
        <w:t xml:space="preserve">Number of </w:t>
      </w:r>
      <w:r w:rsidR="00E61BFF" w:rsidRPr="00FA6DFC">
        <w:rPr>
          <w:rFonts w:ascii="MetaPro-Norm" w:hAnsi="MetaPro-Norm"/>
        </w:rPr>
        <w:t>officers present</w:t>
      </w:r>
    </w:p>
    <w:p w14:paraId="5E4BE951" w14:textId="6422B95C" w:rsidR="004663E2" w:rsidRPr="00FA6DFC" w:rsidRDefault="00221BD4" w:rsidP="00E76DCA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>
        <w:rPr>
          <w:rFonts w:ascii="MetaPro-Norm" w:hAnsi="MetaPro-Norm"/>
        </w:rPr>
        <w:t>Number</w:t>
      </w:r>
      <w:r w:rsidR="003E4EF4" w:rsidRPr="32474091">
        <w:rPr>
          <w:rFonts w:ascii="MetaPro-Norm" w:hAnsi="MetaPro-Norm"/>
        </w:rPr>
        <w:t xml:space="preserve"> of arrests</w:t>
      </w:r>
      <w:r w:rsidR="00E61BFF" w:rsidRPr="32474091">
        <w:rPr>
          <w:rFonts w:ascii="MetaPro-Norm" w:hAnsi="MetaPro-Norm"/>
        </w:rPr>
        <w:t xml:space="preserve"> made, by leading charge</w:t>
      </w:r>
    </w:p>
    <w:p w14:paraId="23BE1B38" w14:textId="232DECDE" w:rsidR="00E61BFF" w:rsidRPr="00FA6DFC" w:rsidRDefault="00221BD4" w:rsidP="00E76DCA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>
        <w:rPr>
          <w:rFonts w:ascii="MetaPro-Norm" w:hAnsi="MetaPro-Norm"/>
        </w:rPr>
        <w:t>Number</w:t>
      </w:r>
      <w:r w:rsidR="003E4EF4" w:rsidRPr="32474091">
        <w:rPr>
          <w:rFonts w:ascii="MetaPro-Norm" w:hAnsi="MetaPro-Norm"/>
        </w:rPr>
        <w:t xml:space="preserve"> of citations given, by charge</w:t>
      </w:r>
    </w:p>
    <w:p w14:paraId="43034CD9" w14:textId="2A7B43BA" w:rsidR="0BEF9DA3" w:rsidRPr="00FA6DFC" w:rsidRDefault="003E4EF4" w:rsidP="278A24A1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53740CC9">
        <w:rPr>
          <w:rFonts w:ascii="MetaPro-Norm" w:hAnsi="MetaPro-Norm"/>
        </w:rPr>
        <w:t>Number of tents or other dwellings discarded</w:t>
      </w:r>
    </w:p>
    <w:p w14:paraId="10F88C76" w14:textId="1FA53706" w:rsidR="0BEF9DA3" w:rsidRPr="00FA6DFC" w:rsidRDefault="003E4EF4" w:rsidP="278A24A1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53740CC9">
        <w:rPr>
          <w:rFonts w:ascii="MetaPro-Norm" w:hAnsi="MetaPro-Norm"/>
        </w:rPr>
        <w:t xml:space="preserve">Itemization of or accounting </w:t>
      </w:r>
      <w:r w:rsidR="17376463" w:rsidRPr="53740CC9">
        <w:rPr>
          <w:rFonts w:ascii="MetaPro-Norm" w:hAnsi="MetaPro-Norm"/>
        </w:rPr>
        <w:t xml:space="preserve">for </w:t>
      </w:r>
      <w:r w:rsidRPr="53740CC9">
        <w:rPr>
          <w:rFonts w:ascii="MetaPro-Norm" w:hAnsi="MetaPro-Norm"/>
        </w:rPr>
        <w:t>all property discarded or confiscated</w:t>
      </w:r>
    </w:p>
    <w:p w14:paraId="4E6908E0" w14:textId="0E3E97F0" w:rsidR="0002241C" w:rsidRDefault="0002241C" w:rsidP="0002241C">
      <w:pPr>
        <w:rPr>
          <w:ins w:id="0" w:author="Brian Root" w:date="2022-07-20T14:42:00Z"/>
          <w:rFonts w:ascii="MetaPro-Norm" w:hAnsi="MetaPro-Norm"/>
        </w:rPr>
      </w:pPr>
    </w:p>
    <w:p w14:paraId="35374D25" w14:textId="1FA3EE72" w:rsidR="00E61DE0" w:rsidRDefault="000932FB" w:rsidP="0002241C">
      <w:pPr>
        <w:rPr>
          <w:ins w:id="1" w:author="Brian Root" w:date="2022-07-20T14:42:00Z"/>
          <w:rFonts w:ascii="MetaPro-Norm" w:hAnsi="MetaPro-Norm"/>
        </w:rPr>
      </w:pPr>
      <w:ins w:id="2" w:author="Brian Root" w:date="2022-07-20T14:42:00Z">
        <w:r>
          <w:rPr>
            <w:rFonts w:ascii="MetaPro-Norm" w:hAnsi="MetaPro-Norm"/>
          </w:rPr>
          <w:t>Not really there. What they pro</w:t>
        </w:r>
      </w:ins>
      <w:ins w:id="3" w:author="Brian Root" w:date="2022-07-20T14:43:00Z">
        <w:r>
          <w:rPr>
            <w:rFonts w:ascii="MetaPro-Norm" w:hAnsi="MetaPro-Norm"/>
          </w:rPr>
          <w:t xml:space="preserve">vided is when LASAN requested additional officers – notes say that </w:t>
        </w:r>
        <w:r w:rsidR="0040530C">
          <w:rPr>
            <w:rFonts w:ascii="MetaPro-Norm" w:hAnsi="MetaPro-Norm"/>
          </w:rPr>
          <w:t>someone non-compliant, etc.</w:t>
        </w:r>
      </w:ins>
      <w:ins w:id="4" w:author="Brian Root" w:date="2022-07-20T14:44:00Z">
        <w:r w:rsidR="007403ED">
          <w:rPr>
            <w:rFonts w:ascii="MetaPro-Norm" w:hAnsi="MetaPro-Norm"/>
          </w:rPr>
          <w:t xml:space="preserve"> So doesn’t include regular </w:t>
        </w:r>
        <w:r w:rsidR="007153E2">
          <w:rPr>
            <w:rFonts w:ascii="MetaPro-Norm" w:hAnsi="MetaPro-Norm"/>
          </w:rPr>
          <w:t>cleaning details. No information on number of officer</w:t>
        </w:r>
      </w:ins>
      <w:ins w:id="5" w:author="Brian Root" w:date="2022-07-20T14:45:00Z">
        <w:r w:rsidR="007153E2">
          <w:rPr>
            <w:rFonts w:ascii="MetaPro-Norm" w:hAnsi="MetaPro-Norm"/>
          </w:rPr>
          <w:t>s, arrests, citations, etc.</w:t>
        </w:r>
      </w:ins>
    </w:p>
    <w:p w14:paraId="16946E2A" w14:textId="77777777" w:rsidR="007220D9" w:rsidRPr="00FA6DFC" w:rsidRDefault="007220D9" w:rsidP="0002241C">
      <w:pPr>
        <w:rPr>
          <w:rFonts w:ascii="MetaPro-Norm" w:hAnsi="MetaPro-Norm"/>
        </w:rPr>
      </w:pPr>
    </w:p>
    <w:p w14:paraId="41428CDB" w14:textId="423C2801" w:rsidR="00E61BFF" w:rsidRPr="00FA6DFC" w:rsidRDefault="003E4EF4" w:rsidP="00E61BFF">
      <w:pPr>
        <w:pStyle w:val="ListParagraph"/>
        <w:numPr>
          <w:ilvl w:val="0"/>
          <w:numId w:val="2"/>
        </w:numPr>
        <w:rPr>
          <w:rFonts w:ascii="MetaPro-Norm" w:hAnsi="MetaPro-Norm"/>
        </w:rPr>
      </w:pPr>
      <w:commentRangeStart w:id="6"/>
      <w:commentRangeStart w:id="7"/>
      <w:r w:rsidRPr="73BF8EBC">
        <w:rPr>
          <w:rFonts w:ascii="MetaPro-Norm" w:hAnsi="MetaPro-Norm"/>
        </w:rPr>
        <w:t xml:space="preserve">Data on all police deployments to </w:t>
      </w:r>
      <w:r w:rsidR="00163C08" w:rsidRPr="73BF8EBC">
        <w:rPr>
          <w:rFonts w:ascii="MetaPro-Norm" w:hAnsi="MetaPro-Norm"/>
        </w:rPr>
        <w:t>Special Enforcement</w:t>
      </w:r>
      <w:commentRangeEnd w:id="6"/>
      <w:r>
        <w:rPr>
          <w:rStyle w:val="CommentReference"/>
        </w:rPr>
        <w:commentReference w:id="6"/>
      </w:r>
      <w:commentRangeEnd w:id="7"/>
      <w:r>
        <w:rPr>
          <w:rStyle w:val="CommentReference"/>
        </w:rPr>
        <w:commentReference w:id="7"/>
      </w:r>
      <w:r w:rsidR="00163C08" w:rsidRPr="73BF8EBC">
        <w:rPr>
          <w:rFonts w:ascii="MetaPro-Norm" w:hAnsi="MetaPro-Norm"/>
        </w:rPr>
        <w:t xml:space="preserve"> </w:t>
      </w:r>
      <w:r w:rsidR="00BF3E98" w:rsidRPr="73BF8EBC">
        <w:rPr>
          <w:rFonts w:ascii="MetaPro-Norm" w:hAnsi="MetaPro-Norm"/>
        </w:rPr>
        <w:t xml:space="preserve">and Cleaning </w:t>
      </w:r>
      <w:r w:rsidR="00163C08" w:rsidRPr="73BF8EBC">
        <w:rPr>
          <w:rFonts w:ascii="MetaPro-Norm" w:hAnsi="MetaPro-Norm"/>
        </w:rPr>
        <w:t>Zone</w:t>
      </w:r>
      <w:r w:rsidR="00BF3E98" w:rsidRPr="73BF8EBC">
        <w:rPr>
          <w:rFonts w:ascii="MetaPro-Norm" w:hAnsi="MetaPro-Norm"/>
        </w:rPr>
        <w:t xml:space="preserve"> (SECZs)</w:t>
      </w:r>
      <w:r w:rsidR="00BE1B1D" w:rsidRPr="73BF8EBC">
        <w:rPr>
          <w:rFonts w:ascii="MetaPro-Norm" w:hAnsi="MetaPro-Norm"/>
        </w:rPr>
        <w:t xml:space="preserve"> </w:t>
      </w:r>
      <w:r w:rsidRPr="73BF8EBC">
        <w:rPr>
          <w:rFonts w:ascii="MetaPro-Norm" w:hAnsi="MetaPro-Norm"/>
        </w:rPr>
        <w:t xml:space="preserve"> cleanings/engagements between </w:t>
      </w:r>
      <w:r w:rsidR="00F851B7" w:rsidRPr="73BF8EBC">
        <w:rPr>
          <w:rFonts w:ascii="MetaPro-Norm" w:hAnsi="MetaPro-Norm"/>
        </w:rPr>
        <w:t xml:space="preserve">4/1/2018 </w:t>
      </w:r>
      <w:r w:rsidRPr="73BF8EBC">
        <w:rPr>
          <w:rFonts w:ascii="MetaPro-Norm" w:hAnsi="MetaPro-Norm"/>
        </w:rPr>
        <w:t xml:space="preserve">and the date this request is fulfilled. We request this data in a machine-readable, flat file format (e.g. csv file) or in the </w:t>
      </w:r>
      <w:r w:rsidRPr="73BF8EBC">
        <w:rPr>
          <w:rFonts w:ascii="MetaPro-Norm" w:hAnsi="MetaPro-Norm"/>
        </w:rPr>
        <w:lastRenderedPageBreak/>
        <w:t xml:space="preserve">original format. We request the following data </w:t>
      </w:r>
      <w:r w:rsidR="004F6AC7" w:rsidRPr="73BF8EBC">
        <w:rPr>
          <w:rFonts w:ascii="MetaPro-Norm" w:hAnsi="MetaPro-Norm"/>
        </w:rPr>
        <w:t>associated with</w:t>
      </w:r>
      <w:r w:rsidRPr="73BF8EBC">
        <w:rPr>
          <w:rFonts w:ascii="MetaPro-Norm" w:hAnsi="MetaPro-Norm"/>
        </w:rPr>
        <w:t xml:space="preserve"> each cleaning/engagement:</w:t>
      </w:r>
    </w:p>
    <w:p w14:paraId="3122793D" w14:textId="131CD71E" w:rsidR="00E61BFF" w:rsidRPr="00FA6DFC" w:rsidRDefault="003E4EF4" w:rsidP="00E61BFF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73BF8EBC">
        <w:rPr>
          <w:rFonts w:ascii="MetaPro-Norm" w:hAnsi="MetaPro-Norm"/>
        </w:rPr>
        <w:t>Location of deployment (</w:t>
      </w:r>
      <w:r w:rsidR="00D22708" w:rsidRPr="73BF8EBC">
        <w:rPr>
          <w:rFonts w:ascii="MetaPro-Norm" w:hAnsi="MetaPro-Norm"/>
        </w:rPr>
        <w:t xml:space="preserve">address and </w:t>
      </w:r>
      <w:proofErr w:type="spellStart"/>
      <w:r w:rsidR="00D22708" w:rsidRPr="73BF8EBC">
        <w:rPr>
          <w:rFonts w:ascii="MetaPro-Norm" w:hAnsi="MetaPro-Norm"/>
        </w:rPr>
        <w:t>lat</w:t>
      </w:r>
      <w:proofErr w:type="spellEnd"/>
      <w:r w:rsidR="00D22708" w:rsidRPr="73BF8EBC">
        <w:rPr>
          <w:rFonts w:ascii="MetaPro-Norm" w:hAnsi="MetaPro-Norm"/>
        </w:rPr>
        <w:t>/long</w:t>
      </w:r>
      <w:r w:rsidRPr="73BF8EBC">
        <w:rPr>
          <w:rFonts w:ascii="MetaPro-Norm" w:hAnsi="MetaPro-Norm"/>
        </w:rPr>
        <w:t>)</w:t>
      </w:r>
    </w:p>
    <w:p w14:paraId="1291DE2C" w14:textId="77777777" w:rsidR="00E61BFF" w:rsidRPr="00FA6DFC" w:rsidRDefault="003E4EF4" w:rsidP="00E61BFF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00FA6DFC">
        <w:rPr>
          <w:rFonts w:ascii="MetaPro-Norm" w:hAnsi="MetaPro-Norm"/>
        </w:rPr>
        <w:t>Date</w:t>
      </w:r>
    </w:p>
    <w:p w14:paraId="0104FCA1" w14:textId="77777777" w:rsidR="00E61BFF" w:rsidRPr="00FA6DFC" w:rsidRDefault="003E4EF4" w:rsidP="00E61BFF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00FA6DFC">
        <w:rPr>
          <w:rFonts w:ascii="MetaPro-Norm" w:hAnsi="MetaPro-Norm"/>
        </w:rPr>
        <w:t>Number of officers present</w:t>
      </w:r>
    </w:p>
    <w:p w14:paraId="375C5A45" w14:textId="33E4D073" w:rsidR="00E61BFF" w:rsidRPr="00FA6DFC" w:rsidRDefault="00221BD4" w:rsidP="00E61BFF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>
        <w:rPr>
          <w:rFonts w:ascii="MetaPro-Norm" w:hAnsi="MetaPro-Norm"/>
        </w:rPr>
        <w:t>Number</w:t>
      </w:r>
      <w:r w:rsidR="003E4EF4" w:rsidRPr="32474091">
        <w:rPr>
          <w:rFonts w:ascii="MetaPro-Norm" w:hAnsi="MetaPro-Norm"/>
        </w:rPr>
        <w:t xml:space="preserve"> of arrests made, by leading charge</w:t>
      </w:r>
    </w:p>
    <w:p w14:paraId="6CFFE23B" w14:textId="6C1D9069" w:rsidR="00E61BFF" w:rsidRPr="00FA6DFC" w:rsidRDefault="00221BD4" w:rsidP="00E61BFF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>
        <w:rPr>
          <w:rFonts w:ascii="MetaPro-Norm" w:hAnsi="MetaPro-Norm"/>
        </w:rPr>
        <w:t>Number</w:t>
      </w:r>
      <w:r w:rsidR="003E4EF4" w:rsidRPr="32474091">
        <w:rPr>
          <w:rFonts w:ascii="MetaPro-Norm" w:hAnsi="MetaPro-Norm"/>
        </w:rPr>
        <w:t xml:space="preserve"> of citations given, by charge</w:t>
      </w:r>
    </w:p>
    <w:p w14:paraId="64074B81" w14:textId="0517B5A3" w:rsidR="44B21E92" w:rsidRPr="00FA6DFC" w:rsidRDefault="003E4EF4" w:rsidP="53740CC9">
      <w:pPr>
        <w:pStyle w:val="ListParagraph"/>
        <w:numPr>
          <w:ilvl w:val="1"/>
          <w:numId w:val="2"/>
        </w:numPr>
        <w:rPr>
          <w:rFonts w:ascii="MetaPro-Norm" w:eastAsiaTheme="minorEastAsia" w:hAnsi="MetaPro-Norm" w:cstheme="minorBidi"/>
        </w:rPr>
      </w:pPr>
      <w:r w:rsidRPr="53740CC9">
        <w:rPr>
          <w:rFonts w:ascii="MetaPro-Norm" w:hAnsi="MetaPro-Norm"/>
        </w:rPr>
        <w:t>Number of tents or other dwellings discarded</w:t>
      </w:r>
    </w:p>
    <w:p w14:paraId="1ABE128D" w14:textId="1FA53706" w:rsidR="44B21E92" w:rsidRPr="0040530C" w:rsidRDefault="003E4EF4" w:rsidP="00F250B5">
      <w:pPr>
        <w:pStyle w:val="ListParagraph"/>
        <w:numPr>
          <w:ilvl w:val="1"/>
          <w:numId w:val="2"/>
        </w:numPr>
        <w:rPr>
          <w:ins w:id="8" w:author="Brian Root" w:date="2022-07-20T14:43:00Z"/>
          <w:rFonts w:ascii="MetaPro-Norm" w:eastAsiaTheme="minorEastAsia" w:hAnsi="MetaPro-Norm" w:cstheme="minorBidi"/>
          <w:rPrChange w:id="9" w:author="Brian Root" w:date="2022-07-20T14:43:00Z">
            <w:rPr>
              <w:ins w:id="10" w:author="Brian Root" w:date="2022-07-20T14:43:00Z"/>
              <w:rFonts w:ascii="MetaPro-Norm" w:hAnsi="MetaPro-Norm"/>
            </w:rPr>
          </w:rPrChange>
        </w:rPr>
      </w:pPr>
      <w:r w:rsidRPr="00FA6DFC">
        <w:rPr>
          <w:rFonts w:ascii="MetaPro-Norm" w:hAnsi="MetaPro-Norm"/>
        </w:rPr>
        <w:t>Itemization of or accounting for all property discarded or confiscated</w:t>
      </w:r>
    </w:p>
    <w:p w14:paraId="665E0051" w14:textId="77777777" w:rsidR="0040530C" w:rsidRDefault="0040530C" w:rsidP="0040530C">
      <w:pPr>
        <w:rPr>
          <w:ins w:id="11" w:author="Brian Root" w:date="2022-07-20T14:43:00Z"/>
          <w:rFonts w:ascii="MetaPro-Norm" w:eastAsiaTheme="minorEastAsia" w:hAnsi="MetaPro-Norm" w:cstheme="minorBidi"/>
        </w:rPr>
      </w:pPr>
    </w:p>
    <w:p w14:paraId="0478A299" w14:textId="22544AD7" w:rsidR="0040530C" w:rsidRPr="0040530C" w:rsidRDefault="007153E2">
      <w:pPr>
        <w:rPr>
          <w:rFonts w:ascii="MetaPro-Norm" w:eastAsiaTheme="minorEastAsia" w:hAnsi="MetaPro-Norm" w:cstheme="minorBidi"/>
          <w:rPrChange w:id="12" w:author="Brian Root" w:date="2022-07-20T14:43:00Z">
            <w:rPr>
              <w:rFonts w:eastAsiaTheme="minorEastAsia"/>
            </w:rPr>
          </w:rPrChange>
        </w:rPr>
        <w:pPrChange w:id="13" w:author="Brian Root" w:date="2022-07-20T14:4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4" w:author="Brian Root" w:date="2022-07-20T14:45:00Z">
        <w:r>
          <w:rPr>
            <w:rFonts w:ascii="MetaPro-Norm" w:eastAsiaTheme="minorEastAsia" w:hAnsi="MetaPro-Norm" w:cstheme="minorBidi"/>
          </w:rPr>
          <w:t xml:space="preserve">This data </w:t>
        </w:r>
        <w:r w:rsidR="003235E6">
          <w:rPr>
            <w:rFonts w:ascii="MetaPro-Norm" w:eastAsiaTheme="minorEastAsia" w:hAnsi="MetaPro-Norm" w:cstheme="minorBidi"/>
          </w:rPr>
          <w:t xml:space="preserve">is strange in different format. Seems to be regular reports from El Pueblo only. So </w:t>
        </w:r>
      </w:ins>
      <w:ins w:id="15" w:author="Brian Root" w:date="2022-07-20T14:47:00Z">
        <w:r w:rsidR="005712A0">
          <w:rPr>
            <w:rFonts w:ascii="MetaPro-Norm" w:eastAsiaTheme="minorEastAsia" w:hAnsi="MetaPro-Norm" w:cstheme="minorBidi"/>
          </w:rPr>
          <w:t xml:space="preserve">nothing about the regular SECZ </w:t>
        </w:r>
      </w:ins>
      <w:ins w:id="16" w:author="Brian Root" w:date="2022-07-20T14:48:00Z">
        <w:r w:rsidR="005712A0">
          <w:rPr>
            <w:rFonts w:ascii="MetaPro-Norm" w:eastAsiaTheme="minorEastAsia" w:hAnsi="MetaPro-Norm" w:cstheme="minorBidi"/>
          </w:rPr>
          <w:t xml:space="preserve">cleanings and any deployments to them. </w:t>
        </w:r>
      </w:ins>
    </w:p>
    <w:p w14:paraId="0C8D2CDE" w14:textId="32FD890C" w:rsidR="278A24A1" w:rsidRPr="00FC1126" w:rsidRDefault="278A24A1" w:rsidP="53740CC9">
      <w:pPr>
        <w:ind w:left="720"/>
        <w:rPr>
          <w:rFonts w:ascii="MetaPro-Norm" w:hAnsi="MetaPro-Norm"/>
        </w:rPr>
      </w:pPr>
    </w:p>
    <w:p w14:paraId="6E6FA5C2" w14:textId="3984FB03" w:rsidR="00113DCD" w:rsidRPr="00FA6DFC" w:rsidRDefault="00113DCD" w:rsidP="00113DCD">
      <w:pPr>
        <w:rPr>
          <w:rFonts w:ascii="MetaPro-Norm" w:hAnsi="MetaPro-Norm"/>
        </w:rPr>
      </w:pPr>
    </w:p>
    <w:p w14:paraId="3D9E726A" w14:textId="6281A5BF" w:rsidR="00113DCD" w:rsidRPr="00FA6DFC" w:rsidRDefault="003E4EF4" w:rsidP="00E3060B">
      <w:pPr>
        <w:pStyle w:val="ListParagraph"/>
        <w:numPr>
          <w:ilvl w:val="0"/>
          <w:numId w:val="2"/>
        </w:numPr>
        <w:rPr>
          <w:rFonts w:ascii="MetaPro-Norm" w:hAnsi="MetaPro-Norm"/>
        </w:rPr>
      </w:pPr>
      <w:commentRangeStart w:id="17"/>
      <w:r w:rsidRPr="73BF8EBC">
        <w:rPr>
          <w:rFonts w:ascii="MetaPro-Norm" w:hAnsi="MetaPro-Norm"/>
        </w:rPr>
        <w:t xml:space="preserve">Data on </w:t>
      </w:r>
      <w:r w:rsidR="0ED6628A" w:rsidRPr="73BF8EBC">
        <w:rPr>
          <w:rFonts w:ascii="MetaPro-Norm" w:hAnsi="MetaPro-Norm"/>
        </w:rPr>
        <w:t xml:space="preserve">all </w:t>
      </w:r>
      <w:r w:rsidR="00334292" w:rsidRPr="73BF8EBC">
        <w:rPr>
          <w:rFonts w:ascii="MetaPro-Norm" w:hAnsi="MetaPro-Norm"/>
        </w:rPr>
        <w:t>enforcement of L.A.M.C. section 41.18</w:t>
      </w:r>
      <w:commentRangeEnd w:id="17"/>
      <w:r>
        <w:rPr>
          <w:rStyle w:val="CommentReference"/>
        </w:rPr>
        <w:commentReference w:id="17"/>
      </w:r>
      <w:r w:rsidR="00E3060B" w:rsidRPr="73BF8EBC">
        <w:rPr>
          <w:rFonts w:ascii="MetaPro-Norm" w:hAnsi="MetaPro-Norm"/>
        </w:rPr>
        <w:t xml:space="preserve"> within</w:t>
      </w:r>
      <w:r w:rsidR="4A4F1916" w:rsidRPr="73BF8EBC">
        <w:rPr>
          <w:rFonts w:ascii="MetaPro-Norm" w:hAnsi="MetaPro-Norm"/>
        </w:rPr>
        <w:t xml:space="preserve"> zones designated pursuant to L.A.M.C. 41.18(d)</w:t>
      </w:r>
      <w:r w:rsidR="00E3060B" w:rsidRPr="73BF8EBC">
        <w:rPr>
          <w:rFonts w:ascii="MetaPro-Norm" w:hAnsi="MetaPro-Norm"/>
        </w:rPr>
        <w:t xml:space="preserve"> </w:t>
      </w:r>
      <w:r w:rsidRPr="73BF8EBC">
        <w:rPr>
          <w:rFonts w:ascii="MetaPro-Norm" w:hAnsi="MetaPro-Norm"/>
        </w:rPr>
        <w:t xml:space="preserve">between </w:t>
      </w:r>
      <w:r w:rsidR="327F8F4C" w:rsidRPr="73BF8EBC">
        <w:rPr>
          <w:rFonts w:ascii="MetaPro-Norm" w:hAnsi="MetaPro-Norm"/>
        </w:rPr>
        <w:t>9/1/2021</w:t>
      </w:r>
      <w:r w:rsidRPr="73BF8EBC">
        <w:rPr>
          <w:rFonts w:ascii="MetaPro-Norm" w:hAnsi="MetaPro-Norm"/>
        </w:rPr>
        <w:t xml:space="preserve"> and the date this request is fulfilled. We request this data in a machine-readable, flat file format (e.g. csv file) or in the original format. We request the</w:t>
      </w:r>
      <w:r w:rsidR="001B2F94" w:rsidRPr="73BF8EBC">
        <w:rPr>
          <w:rFonts w:ascii="MetaPro-Norm" w:hAnsi="MetaPro-Norm"/>
        </w:rPr>
        <w:t xml:space="preserve"> following data about each </w:t>
      </w:r>
      <w:r w:rsidR="000B1B57" w:rsidRPr="73BF8EBC">
        <w:rPr>
          <w:rFonts w:ascii="MetaPro-Norm" w:hAnsi="MetaPro-Norm"/>
        </w:rPr>
        <w:t>deployment</w:t>
      </w:r>
      <w:r w:rsidR="001B2F94" w:rsidRPr="73BF8EBC">
        <w:rPr>
          <w:rFonts w:ascii="MetaPro-Norm" w:hAnsi="MetaPro-Norm"/>
        </w:rPr>
        <w:t>:</w:t>
      </w:r>
    </w:p>
    <w:p w14:paraId="13A952CF" w14:textId="32B61297" w:rsidR="001B2F94" w:rsidRPr="00FA6DFC" w:rsidRDefault="003E4EF4" w:rsidP="001B2F94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73BF8EBC">
        <w:rPr>
          <w:rFonts w:ascii="MetaPro-Norm" w:hAnsi="MetaPro-Norm"/>
        </w:rPr>
        <w:t>Location of deployment (</w:t>
      </w:r>
      <w:r w:rsidR="00D22708" w:rsidRPr="73BF8EBC">
        <w:rPr>
          <w:rFonts w:ascii="MetaPro-Norm" w:hAnsi="MetaPro-Norm"/>
        </w:rPr>
        <w:t xml:space="preserve">address and </w:t>
      </w:r>
      <w:proofErr w:type="spellStart"/>
      <w:r w:rsidR="00D22708" w:rsidRPr="73BF8EBC">
        <w:rPr>
          <w:rFonts w:ascii="MetaPro-Norm" w:hAnsi="MetaPro-Norm"/>
        </w:rPr>
        <w:t>lat</w:t>
      </w:r>
      <w:proofErr w:type="spellEnd"/>
      <w:r w:rsidR="00D22708" w:rsidRPr="73BF8EBC">
        <w:rPr>
          <w:rFonts w:ascii="MetaPro-Norm" w:hAnsi="MetaPro-Norm"/>
        </w:rPr>
        <w:t>/long</w:t>
      </w:r>
      <w:r w:rsidRPr="73BF8EBC">
        <w:rPr>
          <w:rFonts w:ascii="MetaPro-Norm" w:hAnsi="MetaPro-Norm"/>
        </w:rPr>
        <w:t>)</w:t>
      </w:r>
    </w:p>
    <w:p w14:paraId="61DA7EB4" w14:textId="77777777" w:rsidR="001B2F94" w:rsidRPr="00FA6DFC" w:rsidRDefault="003E4EF4" w:rsidP="001B2F94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00FA6DFC">
        <w:rPr>
          <w:rFonts w:ascii="MetaPro-Norm" w:hAnsi="MetaPro-Norm"/>
        </w:rPr>
        <w:t>Date</w:t>
      </w:r>
    </w:p>
    <w:p w14:paraId="163B9F60" w14:textId="77777777" w:rsidR="001B2F94" w:rsidRPr="00FA6DFC" w:rsidRDefault="003E4EF4" w:rsidP="001B2F94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00FA6DFC">
        <w:rPr>
          <w:rFonts w:ascii="MetaPro-Norm" w:hAnsi="MetaPro-Norm"/>
        </w:rPr>
        <w:t>Number of officers present</w:t>
      </w:r>
    </w:p>
    <w:p w14:paraId="085DF381" w14:textId="4539F4AB" w:rsidR="001B2F94" w:rsidRPr="00FA6DFC" w:rsidRDefault="00221BD4" w:rsidP="001B2F94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>
        <w:rPr>
          <w:rFonts w:ascii="MetaPro-Norm" w:hAnsi="MetaPro-Norm"/>
        </w:rPr>
        <w:t>Number</w:t>
      </w:r>
      <w:r w:rsidR="003E4EF4" w:rsidRPr="32474091">
        <w:rPr>
          <w:rFonts w:ascii="MetaPro-Norm" w:hAnsi="MetaPro-Norm"/>
        </w:rPr>
        <w:t xml:space="preserve"> of arrests made, by leading charge</w:t>
      </w:r>
    </w:p>
    <w:p w14:paraId="1753563C" w14:textId="5B6C2CF2" w:rsidR="001B2F94" w:rsidRPr="00FA6DFC" w:rsidRDefault="00221BD4" w:rsidP="001B2F94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>
        <w:rPr>
          <w:rFonts w:ascii="MetaPro-Norm" w:hAnsi="MetaPro-Norm"/>
        </w:rPr>
        <w:t>Number</w:t>
      </w:r>
      <w:r w:rsidR="003E4EF4" w:rsidRPr="32474091">
        <w:rPr>
          <w:rFonts w:ascii="MetaPro-Norm" w:hAnsi="MetaPro-Norm"/>
        </w:rPr>
        <w:t xml:space="preserve"> of citations given, by charge</w:t>
      </w:r>
    </w:p>
    <w:p w14:paraId="38FEB82A" w14:textId="08FF365D" w:rsidR="5BFAAE04" w:rsidRPr="00FA6DFC" w:rsidRDefault="003E4EF4" w:rsidP="278A24A1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00FA6DFC">
        <w:rPr>
          <w:rFonts w:ascii="MetaPro-Norm" w:hAnsi="MetaPro-Norm"/>
        </w:rPr>
        <w:t>Number of tents or other dwellings discarded</w:t>
      </w:r>
    </w:p>
    <w:p w14:paraId="326D50B9" w14:textId="1FA53706" w:rsidR="5BFAAE04" w:rsidRPr="00FA6DFC" w:rsidRDefault="003E4EF4" w:rsidP="00F250B5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00FA6DFC">
        <w:rPr>
          <w:rFonts w:ascii="MetaPro-Norm" w:hAnsi="MetaPro-Norm"/>
        </w:rPr>
        <w:t>Itemization of or accounting for all property discarded or confiscated</w:t>
      </w:r>
    </w:p>
    <w:p w14:paraId="5A50E343" w14:textId="067C0B14" w:rsidR="5BFAAE04" w:rsidRDefault="003E4EF4" w:rsidP="278A24A1">
      <w:pPr>
        <w:pStyle w:val="ListParagraph"/>
        <w:numPr>
          <w:ilvl w:val="1"/>
          <w:numId w:val="2"/>
        </w:numPr>
        <w:rPr>
          <w:ins w:id="18" w:author="Brian Root" w:date="2022-07-20T14:45:00Z"/>
          <w:rFonts w:ascii="MetaPro-Norm" w:hAnsi="MetaPro-Norm"/>
        </w:rPr>
      </w:pPr>
      <w:r w:rsidRPr="73BF8EBC">
        <w:rPr>
          <w:rFonts w:ascii="MetaPro-Norm" w:hAnsi="MetaPro-Norm"/>
        </w:rPr>
        <w:t>Documentation of all offers of housing made, with the type of housing and the results of each offer (</w:t>
      </w:r>
      <w:proofErr w:type="spellStart"/>
      <w:r w:rsidRPr="73BF8EBC">
        <w:rPr>
          <w:rFonts w:ascii="MetaPro-Norm" w:hAnsi="MetaPro-Norm"/>
        </w:rPr>
        <w:t>ie</w:t>
      </w:r>
      <w:proofErr w:type="spellEnd"/>
      <w:r w:rsidRPr="73BF8EBC">
        <w:rPr>
          <w:rFonts w:ascii="MetaPro-Norm" w:hAnsi="MetaPro-Norm"/>
        </w:rPr>
        <w:t>. Was the person placed in housing?)</w:t>
      </w:r>
    </w:p>
    <w:p w14:paraId="7AEC7305" w14:textId="77777777" w:rsidR="002802F0" w:rsidRDefault="002802F0" w:rsidP="002802F0">
      <w:pPr>
        <w:rPr>
          <w:ins w:id="19" w:author="Brian Root" w:date="2022-07-20T14:45:00Z"/>
          <w:rFonts w:ascii="MetaPro-Norm" w:hAnsi="MetaPro-Norm"/>
        </w:rPr>
      </w:pPr>
    </w:p>
    <w:p w14:paraId="7FB2EC5E" w14:textId="60517828" w:rsidR="002802F0" w:rsidRPr="002802F0" w:rsidRDefault="002802F0">
      <w:pPr>
        <w:rPr>
          <w:rFonts w:ascii="MetaPro-Norm" w:hAnsi="MetaPro-Norm"/>
          <w:rPrChange w:id="20" w:author="Brian Root" w:date="2022-07-20T14:45:00Z">
            <w:rPr/>
          </w:rPrChange>
        </w:rPr>
        <w:pPrChange w:id="21" w:author="Brian Root" w:date="2022-07-20T14:45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22" w:author="Brian Root" w:date="2022-07-20T14:45:00Z">
        <w:r>
          <w:rPr>
            <w:rFonts w:ascii="MetaPro-Norm" w:hAnsi="MetaPro-Norm"/>
          </w:rPr>
          <w:t>Nothing about individual e</w:t>
        </w:r>
      </w:ins>
      <w:ins w:id="23" w:author="Brian Root" w:date="2022-07-20T14:46:00Z">
        <w:r>
          <w:rPr>
            <w:rFonts w:ascii="MetaPro-Norm" w:hAnsi="MetaPro-Norm"/>
          </w:rPr>
          <w:t>nforcement</w:t>
        </w:r>
      </w:ins>
      <w:ins w:id="24" w:author="Brian Root" w:date="2022-07-20T14:48:00Z">
        <w:r w:rsidR="005712A0">
          <w:rPr>
            <w:rFonts w:ascii="MetaPro-Norm" w:hAnsi="MetaPro-Norm"/>
          </w:rPr>
          <w:t xml:space="preserve"> – we just have some summary tables.</w:t>
        </w:r>
      </w:ins>
    </w:p>
    <w:p w14:paraId="134D6B8C" w14:textId="7CA2C217" w:rsidR="278A24A1" w:rsidRPr="006B06D1" w:rsidRDefault="278A24A1" w:rsidP="00F250B5">
      <w:pPr>
        <w:ind w:left="720"/>
        <w:rPr>
          <w:rFonts w:ascii="MetaPro-Norm" w:hAnsi="MetaPro-Norm"/>
        </w:rPr>
      </w:pPr>
    </w:p>
    <w:p w14:paraId="5CDE20B7" w14:textId="2FA35D6E" w:rsidR="485D3238" w:rsidRPr="00FA6DFC" w:rsidRDefault="003E4EF4" w:rsidP="73BF8EBC">
      <w:pPr>
        <w:pStyle w:val="ListParagraph"/>
        <w:numPr>
          <w:ilvl w:val="0"/>
          <w:numId w:val="2"/>
        </w:numPr>
        <w:rPr>
          <w:rFonts w:ascii="MetaPro-Norm" w:eastAsiaTheme="minorEastAsia" w:hAnsi="MetaPro-Norm" w:cstheme="minorBidi"/>
        </w:rPr>
      </w:pPr>
      <w:r w:rsidRPr="73BF8EBC">
        <w:rPr>
          <w:rFonts w:ascii="MetaPro-Norm" w:hAnsi="MetaPro-Norm"/>
        </w:rPr>
        <w:t>Data on all police deployments to Operation Healthy Streets (OHS)</w:t>
      </w:r>
      <w:r w:rsidR="006B06D1" w:rsidRPr="73BF8EBC">
        <w:rPr>
          <w:rFonts w:ascii="MetaPro-Norm" w:hAnsi="MetaPro-Norm"/>
        </w:rPr>
        <w:t xml:space="preserve"> </w:t>
      </w:r>
      <w:r w:rsidRPr="73BF8EBC">
        <w:rPr>
          <w:rFonts w:ascii="MetaPro-Norm" w:hAnsi="MetaPro-Norm"/>
        </w:rPr>
        <w:t>cleanings/engagements between 1/1/2012 and the date this request is fulfilled. We request this data in a machine-readable, flat file format (e.g. csv file) or in the original format. We request the following data associated with each cleaning/engagement:</w:t>
      </w:r>
    </w:p>
    <w:p w14:paraId="078E7D12" w14:textId="131CD71E" w:rsidR="485D3238" w:rsidRPr="00FA6DFC" w:rsidRDefault="003E4EF4" w:rsidP="73BF8EBC">
      <w:pPr>
        <w:pStyle w:val="ListParagraph"/>
        <w:numPr>
          <w:ilvl w:val="1"/>
          <w:numId w:val="2"/>
        </w:numPr>
        <w:rPr>
          <w:rFonts w:ascii="MetaPro-Norm" w:eastAsiaTheme="minorEastAsia" w:hAnsi="MetaPro-Norm" w:cstheme="minorBidi"/>
        </w:rPr>
      </w:pPr>
      <w:r w:rsidRPr="73BF8EBC">
        <w:rPr>
          <w:rFonts w:ascii="MetaPro-Norm" w:hAnsi="MetaPro-Norm"/>
        </w:rPr>
        <w:t xml:space="preserve">Location of deployment (address and </w:t>
      </w:r>
      <w:proofErr w:type="spellStart"/>
      <w:r w:rsidRPr="73BF8EBC">
        <w:rPr>
          <w:rFonts w:ascii="MetaPro-Norm" w:hAnsi="MetaPro-Norm"/>
        </w:rPr>
        <w:t>lat</w:t>
      </w:r>
      <w:proofErr w:type="spellEnd"/>
      <w:r w:rsidRPr="73BF8EBC">
        <w:rPr>
          <w:rFonts w:ascii="MetaPro-Norm" w:hAnsi="MetaPro-Norm"/>
        </w:rPr>
        <w:t>/long)</w:t>
      </w:r>
    </w:p>
    <w:p w14:paraId="0D2A1F10" w14:textId="77777777" w:rsidR="485D3238" w:rsidRPr="00FA6DFC" w:rsidRDefault="003E4EF4" w:rsidP="53740CC9">
      <w:pPr>
        <w:pStyle w:val="ListParagraph"/>
        <w:numPr>
          <w:ilvl w:val="1"/>
          <w:numId w:val="2"/>
        </w:numPr>
        <w:rPr>
          <w:rFonts w:ascii="MetaPro-Norm" w:eastAsiaTheme="minorEastAsia" w:hAnsi="MetaPro-Norm" w:cstheme="minorBidi"/>
        </w:rPr>
      </w:pPr>
      <w:r w:rsidRPr="53740CC9">
        <w:rPr>
          <w:rFonts w:ascii="MetaPro-Norm" w:hAnsi="MetaPro-Norm"/>
        </w:rPr>
        <w:lastRenderedPageBreak/>
        <w:t>Date</w:t>
      </w:r>
    </w:p>
    <w:p w14:paraId="6634C7D2" w14:textId="77777777" w:rsidR="485D3238" w:rsidRPr="00FA6DFC" w:rsidRDefault="003E4EF4" w:rsidP="53740CC9">
      <w:pPr>
        <w:pStyle w:val="ListParagraph"/>
        <w:numPr>
          <w:ilvl w:val="1"/>
          <w:numId w:val="2"/>
        </w:numPr>
        <w:rPr>
          <w:rFonts w:ascii="MetaPro-Norm" w:eastAsiaTheme="minorEastAsia" w:hAnsi="MetaPro-Norm" w:cstheme="minorBidi"/>
        </w:rPr>
      </w:pPr>
      <w:r w:rsidRPr="53740CC9">
        <w:rPr>
          <w:rFonts w:ascii="MetaPro-Norm" w:hAnsi="MetaPro-Norm"/>
        </w:rPr>
        <w:t>Number of officers present</w:t>
      </w:r>
    </w:p>
    <w:p w14:paraId="6E40FBAE" w14:textId="60051E2C" w:rsidR="485D3238" w:rsidRPr="00FA6DFC" w:rsidRDefault="00221BD4" w:rsidP="32474091">
      <w:pPr>
        <w:pStyle w:val="ListParagraph"/>
        <w:numPr>
          <w:ilvl w:val="1"/>
          <w:numId w:val="2"/>
        </w:numPr>
        <w:rPr>
          <w:rFonts w:ascii="MetaPro-Norm" w:eastAsiaTheme="minorEastAsia" w:hAnsi="MetaPro-Norm" w:cstheme="minorBidi"/>
        </w:rPr>
      </w:pPr>
      <w:r>
        <w:rPr>
          <w:rFonts w:ascii="MetaPro-Norm" w:hAnsi="MetaPro-Norm"/>
        </w:rPr>
        <w:t>Number</w:t>
      </w:r>
      <w:r w:rsidR="003E4EF4" w:rsidRPr="32474091">
        <w:rPr>
          <w:rFonts w:ascii="MetaPro-Norm" w:hAnsi="MetaPro-Norm"/>
        </w:rPr>
        <w:t xml:space="preserve"> of arrests made, by leading charge</w:t>
      </w:r>
    </w:p>
    <w:p w14:paraId="31041F3B" w14:textId="3F636B28" w:rsidR="485D3238" w:rsidRPr="00FA6DFC" w:rsidRDefault="00221BD4" w:rsidP="32474091">
      <w:pPr>
        <w:pStyle w:val="ListParagraph"/>
        <w:numPr>
          <w:ilvl w:val="1"/>
          <w:numId w:val="2"/>
        </w:numPr>
        <w:rPr>
          <w:rFonts w:ascii="MetaPro-Norm" w:eastAsiaTheme="minorEastAsia" w:hAnsi="MetaPro-Norm" w:cstheme="minorBidi"/>
        </w:rPr>
      </w:pPr>
      <w:r>
        <w:rPr>
          <w:rFonts w:ascii="MetaPro-Norm" w:hAnsi="MetaPro-Norm"/>
        </w:rPr>
        <w:t>Number</w:t>
      </w:r>
      <w:r w:rsidR="003E4EF4" w:rsidRPr="32474091">
        <w:rPr>
          <w:rFonts w:ascii="MetaPro-Norm" w:hAnsi="MetaPro-Norm"/>
        </w:rPr>
        <w:t xml:space="preserve"> of citations given, by charge</w:t>
      </w:r>
    </w:p>
    <w:p w14:paraId="1FA40196" w14:textId="0517B5A3" w:rsidR="485D3238" w:rsidRPr="00FA6DFC" w:rsidRDefault="003E4EF4" w:rsidP="53740CC9">
      <w:pPr>
        <w:pStyle w:val="ListParagraph"/>
        <w:numPr>
          <w:ilvl w:val="1"/>
          <w:numId w:val="2"/>
        </w:numPr>
        <w:rPr>
          <w:rFonts w:ascii="MetaPro-Norm" w:eastAsiaTheme="minorEastAsia" w:hAnsi="MetaPro-Norm" w:cstheme="minorBidi"/>
        </w:rPr>
      </w:pPr>
      <w:r w:rsidRPr="53740CC9">
        <w:rPr>
          <w:rFonts w:ascii="MetaPro-Norm" w:hAnsi="MetaPro-Norm"/>
        </w:rPr>
        <w:t>Number of tents or other dwellings discarded</w:t>
      </w:r>
    </w:p>
    <w:p w14:paraId="404B6574" w14:textId="2C5F651F" w:rsidR="485D3238" w:rsidRPr="00FA6DFC" w:rsidRDefault="003E4EF4" w:rsidP="53740CC9">
      <w:pPr>
        <w:pStyle w:val="ListParagraph"/>
        <w:numPr>
          <w:ilvl w:val="1"/>
          <w:numId w:val="2"/>
        </w:numPr>
        <w:rPr>
          <w:rFonts w:ascii="MetaPro-Norm" w:eastAsiaTheme="minorEastAsia" w:hAnsi="MetaPro-Norm" w:cstheme="minorBidi"/>
        </w:rPr>
      </w:pPr>
      <w:r w:rsidRPr="53740CC9">
        <w:rPr>
          <w:rFonts w:ascii="MetaPro-Norm" w:hAnsi="MetaPro-Norm"/>
        </w:rPr>
        <w:t>Itemization of or accounting for all property discarded or confiscated</w:t>
      </w:r>
    </w:p>
    <w:p w14:paraId="2A8A2690" w14:textId="4737C894" w:rsidR="00691068" w:rsidRDefault="00691068" w:rsidP="00691068">
      <w:pPr>
        <w:rPr>
          <w:ins w:id="25" w:author="Brian Root" w:date="2022-07-20T14:48:00Z"/>
          <w:rFonts w:ascii="MetaPro-Norm" w:hAnsi="MetaPro-Norm"/>
        </w:rPr>
      </w:pPr>
    </w:p>
    <w:p w14:paraId="4687550B" w14:textId="272DA04D" w:rsidR="005712A0" w:rsidRDefault="005712A0" w:rsidP="00691068">
      <w:pPr>
        <w:rPr>
          <w:ins w:id="26" w:author="Brian Root" w:date="2022-07-20T14:48:00Z"/>
          <w:rFonts w:ascii="MetaPro-Norm" w:hAnsi="MetaPro-Norm"/>
        </w:rPr>
      </w:pPr>
      <w:ins w:id="27" w:author="Brian Root" w:date="2022-07-20T14:48:00Z">
        <w:r>
          <w:rPr>
            <w:rFonts w:ascii="MetaPro-Norm" w:hAnsi="MetaPro-Norm"/>
          </w:rPr>
          <w:t>Nothing about OHS cleanings</w:t>
        </w:r>
      </w:ins>
    </w:p>
    <w:p w14:paraId="28159C25" w14:textId="77777777" w:rsidR="005712A0" w:rsidRPr="00FA6DFC" w:rsidRDefault="005712A0" w:rsidP="00691068">
      <w:pPr>
        <w:rPr>
          <w:rFonts w:ascii="MetaPro-Norm" w:hAnsi="MetaPro-Norm"/>
        </w:rPr>
      </w:pPr>
    </w:p>
    <w:p w14:paraId="3F1B099C" w14:textId="4433B06D" w:rsidR="00F851B7" w:rsidRPr="00FA6DFC" w:rsidRDefault="003E4EF4" w:rsidP="008A1549">
      <w:pPr>
        <w:pStyle w:val="ListParagraph"/>
        <w:numPr>
          <w:ilvl w:val="0"/>
          <w:numId w:val="2"/>
        </w:numPr>
        <w:rPr>
          <w:rFonts w:ascii="MetaPro-Norm" w:hAnsi="MetaPro-Norm"/>
        </w:rPr>
      </w:pPr>
      <w:commentRangeStart w:id="28"/>
      <w:r w:rsidRPr="73BF8EBC">
        <w:rPr>
          <w:rFonts w:ascii="MetaPro-Norm" w:hAnsi="MetaPro-Norm"/>
        </w:rPr>
        <w:t>Data on all police deployments</w:t>
      </w:r>
      <w:commentRangeEnd w:id="28"/>
      <w:r>
        <w:rPr>
          <w:rStyle w:val="CommentReference"/>
        </w:rPr>
        <w:commentReference w:id="28"/>
      </w:r>
      <w:r w:rsidRPr="73BF8EBC">
        <w:rPr>
          <w:rFonts w:ascii="MetaPro-Norm" w:hAnsi="MetaPro-Norm"/>
        </w:rPr>
        <w:t xml:space="preserve"> to </w:t>
      </w:r>
      <w:r w:rsidR="008A1549" w:rsidRPr="73BF8EBC">
        <w:rPr>
          <w:rFonts w:ascii="MetaPro-Norm" w:hAnsi="MetaPro-Norm"/>
        </w:rPr>
        <w:t xml:space="preserve">Homeless Outreach and Proactive Engagement (HOPE) Team </w:t>
      </w:r>
      <w:r w:rsidRPr="73BF8EBC">
        <w:rPr>
          <w:rFonts w:ascii="MetaPro-Norm" w:hAnsi="MetaPro-Norm"/>
        </w:rPr>
        <w:t>cleanings/engagements between 1/1/201</w:t>
      </w:r>
      <w:r w:rsidR="00260A71" w:rsidRPr="73BF8EBC">
        <w:rPr>
          <w:rFonts w:ascii="MetaPro-Norm" w:hAnsi="MetaPro-Norm"/>
        </w:rPr>
        <w:t>6</w:t>
      </w:r>
      <w:r w:rsidRPr="73BF8EBC">
        <w:rPr>
          <w:rFonts w:ascii="MetaPro-Norm" w:hAnsi="MetaPro-Norm"/>
        </w:rPr>
        <w:t xml:space="preserve"> and the date this request is fulfilled. We request this data in a machine-readable, flat file format (e.g. csv file) or in the original format. We request the following data associated with each cleaning/engagement:</w:t>
      </w:r>
    </w:p>
    <w:p w14:paraId="0B4C71E1" w14:textId="77777777" w:rsidR="00F851B7" w:rsidRPr="00FA6DFC" w:rsidRDefault="003E4EF4" w:rsidP="73BF8EBC">
      <w:pPr>
        <w:pStyle w:val="ListParagraph"/>
        <w:numPr>
          <w:ilvl w:val="1"/>
          <w:numId w:val="2"/>
        </w:numPr>
        <w:rPr>
          <w:rFonts w:ascii="MetaPro-Norm" w:eastAsiaTheme="minorEastAsia" w:hAnsi="MetaPro-Norm" w:cstheme="minorBidi"/>
        </w:rPr>
      </w:pPr>
      <w:r w:rsidRPr="73BF8EBC">
        <w:rPr>
          <w:rFonts w:ascii="MetaPro-Norm" w:hAnsi="MetaPro-Norm"/>
        </w:rPr>
        <w:t xml:space="preserve">Location of deployment (address and </w:t>
      </w:r>
      <w:proofErr w:type="spellStart"/>
      <w:r w:rsidRPr="73BF8EBC">
        <w:rPr>
          <w:rFonts w:ascii="MetaPro-Norm" w:hAnsi="MetaPro-Norm"/>
        </w:rPr>
        <w:t>lat</w:t>
      </w:r>
      <w:proofErr w:type="spellEnd"/>
      <w:r w:rsidRPr="73BF8EBC">
        <w:rPr>
          <w:rFonts w:ascii="MetaPro-Norm" w:hAnsi="MetaPro-Norm"/>
        </w:rPr>
        <w:t>/long)</w:t>
      </w:r>
    </w:p>
    <w:p w14:paraId="0EB96DCD" w14:textId="77777777" w:rsidR="00F851B7" w:rsidRPr="00FA6DFC" w:rsidRDefault="003E4EF4" w:rsidP="53740CC9">
      <w:pPr>
        <w:pStyle w:val="ListParagraph"/>
        <w:numPr>
          <w:ilvl w:val="1"/>
          <w:numId w:val="2"/>
        </w:numPr>
        <w:rPr>
          <w:rFonts w:ascii="MetaPro-Norm" w:eastAsiaTheme="minorEastAsia" w:hAnsi="MetaPro-Norm" w:cstheme="minorBidi"/>
        </w:rPr>
      </w:pPr>
      <w:r w:rsidRPr="53740CC9">
        <w:rPr>
          <w:rFonts w:ascii="MetaPro-Norm" w:hAnsi="MetaPro-Norm"/>
        </w:rPr>
        <w:t>Date</w:t>
      </w:r>
    </w:p>
    <w:p w14:paraId="7AB619A0" w14:textId="77777777" w:rsidR="00F851B7" w:rsidRPr="00FA6DFC" w:rsidRDefault="003E4EF4" w:rsidP="53740CC9">
      <w:pPr>
        <w:pStyle w:val="ListParagraph"/>
        <w:numPr>
          <w:ilvl w:val="1"/>
          <w:numId w:val="2"/>
        </w:numPr>
        <w:rPr>
          <w:rFonts w:ascii="MetaPro-Norm" w:eastAsiaTheme="minorEastAsia" w:hAnsi="MetaPro-Norm" w:cstheme="minorBidi"/>
        </w:rPr>
      </w:pPr>
      <w:r w:rsidRPr="53740CC9">
        <w:rPr>
          <w:rFonts w:ascii="MetaPro-Norm" w:hAnsi="MetaPro-Norm"/>
        </w:rPr>
        <w:t>Number of officers present</w:t>
      </w:r>
    </w:p>
    <w:p w14:paraId="37020C42" w14:textId="6412A9F5" w:rsidR="00F851B7" w:rsidRPr="00FA6DFC" w:rsidRDefault="00221BD4" w:rsidP="32474091">
      <w:pPr>
        <w:pStyle w:val="ListParagraph"/>
        <w:numPr>
          <w:ilvl w:val="1"/>
          <w:numId w:val="2"/>
        </w:numPr>
        <w:rPr>
          <w:rFonts w:ascii="MetaPro-Norm" w:eastAsiaTheme="minorEastAsia" w:hAnsi="MetaPro-Norm" w:cstheme="minorBidi"/>
        </w:rPr>
      </w:pPr>
      <w:r>
        <w:rPr>
          <w:rFonts w:ascii="MetaPro-Norm" w:hAnsi="MetaPro-Norm"/>
        </w:rPr>
        <w:t>Number</w:t>
      </w:r>
      <w:r w:rsidR="003E4EF4" w:rsidRPr="32474091">
        <w:rPr>
          <w:rFonts w:ascii="MetaPro-Norm" w:hAnsi="MetaPro-Norm"/>
        </w:rPr>
        <w:t xml:space="preserve"> of arrests made, by leading charge</w:t>
      </w:r>
    </w:p>
    <w:p w14:paraId="649D00A3" w14:textId="3B0F0055" w:rsidR="00F851B7" w:rsidRPr="00FA6DFC" w:rsidRDefault="00221BD4" w:rsidP="32474091">
      <w:pPr>
        <w:pStyle w:val="ListParagraph"/>
        <w:numPr>
          <w:ilvl w:val="1"/>
          <w:numId w:val="2"/>
        </w:numPr>
        <w:rPr>
          <w:rFonts w:ascii="MetaPro-Norm" w:eastAsiaTheme="minorEastAsia" w:hAnsi="MetaPro-Norm" w:cstheme="minorBidi"/>
        </w:rPr>
      </w:pPr>
      <w:r>
        <w:rPr>
          <w:rFonts w:ascii="MetaPro-Norm" w:hAnsi="MetaPro-Norm"/>
        </w:rPr>
        <w:t>Number</w:t>
      </w:r>
      <w:r w:rsidR="003E4EF4" w:rsidRPr="32474091">
        <w:rPr>
          <w:rFonts w:ascii="MetaPro-Norm" w:hAnsi="MetaPro-Norm"/>
        </w:rPr>
        <w:t xml:space="preserve"> of citations given, by charge</w:t>
      </w:r>
    </w:p>
    <w:p w14:paraId="762E640C" w14:textId="77777777" w:rsidR="00F851B7" w:rsidRPr="00FA6DFC" w:rsidRDefault="003E4EF4" w:rsidP="53740CC9">
      <w:pPr>
        <w:pStyle w:val="ListParagraph"/>
        <w:numPr>
          <w:ilvl w:val="1"/>
          <w:numId w:val="2"/>
        </w:numPr>
        <w:rPr>
          <w:rFonts w:ascii="MetaPro-Norm" w:eastAsiaTheme="minorEastAsia" w:hAnsi="MetaPro-Norm" w:cstheme="minorBidi"/>
        </w:rPr>
      </w:pPr>
      <w:r w:rsidRPr="53740CC9">
        <w:rPr>
          <w:rFonts w:ascii="MetaPro-Norm" w:hAnsi="MetaPro-Norm"/>
        </w:rPr>
        <w:t>Number of tents or other dwellings discarded</w:t>
      </w:r>
    </w:p>
    <w:p w14:paraId="6CC123B5" w14:textId="77777777" w:rsidR="00F851B7" w:rsidRPr="00FA6DFC" w:rsidRDefault="003E4EF4" w:rsidP="53740CC9">
      <w:pPr>
        <w:pStyle w:val="ListParagraph"/>
        <w:numPr>
          <w:ilvl w:val="1"/>
          <w:numId w:val="2"/>
        </w:numPr>
        <w:rPr>
          <w:rFonts w:ascii="MetaPro-Norm" w:eastAsiaTheme="minorEastAsia" w:hAnsi="MetaPro-Norm" w:cstheme="minorBidi"/>
        </w:rPr>
      </w:pPr>
      <w:r w:rsidRPr="53740CC9">
        <w:rPr>
          <w:rFonts w:ascii="MetaPro-Norm" w:hAnsi="MetaPro-Norm"/>
        </w:rPr>
        <w:t>Itemization of or accounting for all property discarded or confiscated</w:t>
      </w:r>
    </w:p>
    <w:p w14:paraId="20C59789" w14:textId="77777777" w:rsidR="00F851B7" w:rsidRDefault="00F851B7" w:rsidP="00691068">
      <w:pPr>
        <w:rPr>
          <w:ins w:id="29" w:author="Brian Root" w:date="2022-07-20T14:48:00Z"/>
          <w:rFonts w:ascii="MetaPro-Norm" w:hAnsi="MetaPro-Norm"/>
        </w:rPr>
      </w:pPr>
    </w:p>
    <w:p w14:paraId="63670A90" w14:textId="4B0AEFC0" w:rsidR="00B17908" w:rsidRDefault="00B17908" w:rsidP="00691068">
      <w:pPr>
        <w:rPr>
          <w:ins w:id="30" w:author="Brian Root" w:date="2022-10-21T14:42:00Z"/>
          <w:rFonts w:ascii="MetaPro-Norm" w:hAnsi="MetaPro-Norm"/>
        </w:rPr>
      </w:pPr>
      <w:ins w:id="31" w:author="Brian Root" w:date="2022-10-21T14:41:00Z">
        <w:r>
          <w:rPr>
            <w:rFonts w:ascii="MetaPro-Norm" w:hAnsi="MetaPro-Norm"/>
          </w:rPr>
          <w:t>Document</w:t>
        </w:r>
      </w:ins>
      <w:ins w:id="32" w:author="Brian Root" w:date="2022-10-21T14:42:00Z">
        <w:r w:rsidR="00B703D9">
          <w:rPr>
            <w:rFonts w:ascii="MetaPro-Norm" w:hAnsi="MetaPro-Norm"/>
          </w:rPr>
          <w:t>s</w:t>
        </w:r>
      </w:ins>
      <w:ins w:id="33" w:author="Brian Root" w:date="2022-10-21T14:45:00Z">
        <w:r w:rsidR="00502326">
          <w:rPr>
            <w:rFonts w:ascii="MetaPro-Norm" w:hAnsi="MetaPro-Norm"/>
          </w:rPr>
          <w:t xml:space="preserve"> received</w:t>
        </w:r>
      </w:ins>
      <w:ins w:id="34" w:author="Brian Root" w:date="2022-10-21T14:42:00Z">
        <w:r w:rsidR="00B703D9">
          <w:rPr>
            <w:rFonts w:ascii="MetaPro-Norm" w:hAnsi="MetaPro-Norm"/>
          </w:rPr>
          <w:t>:</w:t>
        </w:r>
      </w:ins>
    </w:p>
    <w:p w14:paraId="1DF7AF4D" w14:textId="74877DB4" w:rsidR="00B703D9" w:rsidRDefault="00B703D9" w:rsidP="00691068">
      <w:pPr>
        <w:rPr>
          <w:ins w:id="35" w:author="Brian Root" w:date="2022-10-21T14:43:00Z"/>
          <w:rFonts w:ascii="MetaPro-Norm" w:hAnsi="MetaPro-Norm"/>
        </w:rPr>
      </w:pPr>
      <w:ins w:id="36" w:author="Brian Root" w:date="2022-10-21T14:42:00Z">
        <w:r>
          <w:rPr>
            <w:rFonts w:ascii="MetaPro-Norm" w:hAnsi="MetaPro-Norm"/>
          </w:rPr>
          <w:t>2018</w:t>
        </w:r>
        <w:r w:rsidR="007D0C74">
          <w:rPr>
            <w:rFonts w:ascii="MetaPro-Norm" w:hAnsi="MetaPro-Norm"/>
          </w:rPr>
          <w:t xml:space="preserve">_R.pdf </w:t>
        </w:r>
      </w:ins>
      <w:ins w:id="37" w:author="Brian Root" w:date="2022-10-21T14:43:00Z">
        <w:r w:rsidR="00596068">
          <w:rPr>
            <w:rFonts w:ascii="MetaPro-Norm" w:hAnsi="MetaPro-Norm"/>
          </w:rPr>
          <w:t>–</w:t>
        </w:r>
      </w:ins>
      <w:ins w:id="38" w:author="Brian Root" w:date="2022-10-21T14:42:00Z">
        <w:r w:rsidR="007D0C74">
          <w:rPr>
            <w:rFonts w:ascii="MetaPro-Norm" w:hAnsi="MetaPro-Norm"/>
          </w:rPr>
          <w:t xml:space="preserve"> </w:t>
        </w:r>
      </w:ins>
      <w:ins w:id="39" w:author="Brian Root" w:date="2022-10-21T14:43:00Z">
        <w:r w:rsidR="00596068">
          <w:rPr>
            <w:rFonts w:ascii="MetaPro-Norm" w:hAnsi="MetaPro-Norm"/>
          </w:rPr>
          <w:t>tables of HOPE locations for 11 days in 2018. Nothing on officer deployment.</w:t>
        </w:r>
      </w:ins>
    </w:p>
    <w:p w14:paraId="4E745145" w14:textId="737B73EE" w:rsidR="00596068" w:rsidRDefault="00596068" w:rsidP="00691068">
      <w:pPr>
        <w:rPr>
          <w:ins w:id="40" w:author="Brian Root" w:date="2022-10-21T14:43:00Z"/>
          <w:rFonts w:ascii="MetaPro-Norm" w:hAnsi="MetaPro-Norm"/>
        </w:rPr>
      </w:pPr>
      <w:ins w:id="41" w:author="Brian Root" w:date="2022-10-21T14:43:00Z">
        <w:r>
          <w:rPr>
            <w:rFonts w:ascii="MetaPro-Norm" w:hAnsi="MetaPro-Norm"/>
          </w:rPr>
          <w:t xml:space="preserve">2019_R – </w:t>
        </w:r>
      </w:ins>
      <w:ins w:id="42" w:author="Brian Root" w:date="2022-10-21T15:31:00Z">
        <w:r w:rsidR="00F84186">
          <w:rPr>
            <w:rFonts w:ascii="MetaPro-Norm" w:hAnsi="MetaPro-Norm"/>
          </w:rPr>
          <w:t xml:space="preserve"> </w:t>
        </w:r>
      </w:ins>
    </w:p>
    <w:p w14:paraId="0D869BB0" w14:textId="77777777" w:rsidR="00596068" w:rsidRPr="00FA6DFC" w:rsidRDefault="00596068" w:rsidP="00691068">
      <w:pPr>
        <w:rPr>
          <w:rFonts w:ascii="MetaPro-Norm" w:hAnsi="MetaPro-Norm"/>
        </w:rPr>
      </w:pPr>
    </w:p>
    <w:p w14:paraId="59A34538" w14:textId="77777777" w:rsidR="00F851B7" w:rsidRPr="00FA6DFC" w:rsidRDefault="00F851B7" w:rsidP="00691068">
      <w:pPr>
        <w:rPr>
          <w:rFonts w:ascii="MetaPro-Norm" w:hAnsi="MetaPro-Norm"/>
        </w:rPr>
      </w:pPr>
    </w:p>
    <w:p w14:paraId="533D6F4A" w14:textId="2AE95C76" w:rsidR="00F851B7" w:rsidRPr="00FA6DFC" w:rsidRDefault="003E4EF4" w:rsidP="73BF8EBC">
      <w:pPr>
        <w:pStyle w:val="ListParagraph"/>
        <w:numPr>
          <w:ilvl w:val="0"/>
          <w:numId w:val="2"/>
        </w:numPr>
        <w:rPr>
          <w:rFonts w:ascii="MetaPro-Norm" w:eastAsiaTheme="minorEastAsia" w:hAnsi="MetaPro-Norm" w:cstheme="minorBidi"/>
        </w:rPr>
      </w:pPr>
      <w:commentRangeStart w:id="43"/>
      <w:r w:rsidRPr="73BF8EBC">
        <w:rPr>
          <w:rFonts w:ascii="MetaPro-Norm" w:hAnsi="MetaPro-Norm"/>
        </w:rPr>
        <w:t xml:space="preserve">Data on all police </w:t>
      </w:r>
      <w:r w:rsidR="45A32D6A" w:rsidRPr="47D1F49B">
        <w:rPr>
          <w:rFonts w:ascii="MetaPro-Norm" w:hAnsi="MetaPro-Norm"/>
        </w:rPr>
        <w:t>deploymen</w:t>
      </w:r>
      <w:commentRangeEnd w:id="43"/>
      <w:r>
        <w:rPr>
          <w:rStyle w:val="CommentReference"/>
        </w:rPr>
        <w:commentReference w:id="43"/>
      </w:r>
      <w:r w:rsidR="45A32D6A" w:rsidRPr="47D1F49B">
        <w:rPr>
          <w:rFonts w:ascii="MetaPro-Norm" w:hAnsi="MetaPro-Norm"/>
        </w:rPr>
        <w:t>ts</w:t>
      </w:r>
      <w:r w:rsidRPr="73BF8EBC">
        <w:rPr>
          <w:rFonts w:ascii="MetaPro-Norm" w:hAnsi="MetaPro-Norm"/>
        </w:rPr>
        <w:t xml:space="preserve"> </w:t>
      </w:r>
      <w:r w:rsidR="00260A71" w:rsidRPr="73BF8EBC">
        <w:rPr>
          <w:rFonts w:ascii="MetaPro-Norm" w:hAnsi="MetaPro-Norm"/>
        </w:rPr>
        <w:t xml:space="preserve">related to Resources Enhancement Services Enforcement Team (RESET) </w:t>
      </w:r>
      <w:r w:rsidRPr="73BF8EBC">
        <w:rPr>
          <w:rFonts w:ascii="MetaPro-Norm" w:hAnsi="MetaPro-Norm"/>
        </w:rPr>
        <w:t>engagements between 1/1/201</w:t>
      </w:r>
      <w:r w:rsidR="00260A71" w:rsidRPr="73BF8EBC">
        <w:rPr>
          <w:rFonts w:ascii="MetaPro-Norm" w:hAnsi="MetaPro-Norm"/>
        </w:rPr>
        <w:t>6</w:t>
      </w:r>
      <w:r w:rsidRPr="73BF8EBC">
        <w:rPr>
          <w:rFonts w:ascii="MetaPro-Norm" w:hAnsi="MetaPro-Norm"/>
        </w:rPr>
        <w:t xml:space="preserve"> and the date this request is fulfilled. We request this data in a machine-readable, flat file format (e.g. csv file) or in the original format. We request the following data associated with each cleaning/engagement:</w:t>
      </w:r>
    </w:p>
    <w:p w14:paraId="76E356FA" w14:textId="77777777" w:rsidR="00F851B7" w:rsidRPr="00FA6DFC" w:rsidRDefault="003E4EF4" w:rsidP="73BF8EBC">
      <w:pPr>
        <w:pStyle w:val="ListParagraph"/>
        <w:numPr>
          <w:ilvl w:val="1"/>
          <w:numId w:val="2"/>
        </w:numPr>
        <w:rPr>
          <w:rFonts w:ascii="MetaPro-Norm" w:eastAsiaTheme="minorEastAsia" w:hAnsi="MetaPro-Norm" w:cstheme="minorBidi"/>
        </w:rPr>
      </w:pPr>
      <w:r w:rsidRPr="73BF8EBC">
        <w:rPr>
          <w:rFonts w:ascii="MetaPro-Norm" w:hAnsi="MetaPro-Norm"/>
        </w:rPr>
        <w:t xml:space="preserve">Location of deployment (address and </w:t>
      </w:r>
      <w:proofErr w:type="spellStart"/>
      <w:r w:rsidRPr="73BF8EBC">
        <w:rPr>
          <w:rFonts w:ascii="MetaPro-Norm" w:hAnsi="MetaPro-Norm"/>
        </w:rPr>
        <w:t>lat</w:t>
      </w:r>
      <w:proofErr w:type="spellEnd"/>
      <w:r w:rsidRPr="73BF8EBC">
        <w:rPr>
          <w:rFonts w:ascii="MetaPro-Norm" w:hAnsi="MetaPro-Norm"/>
        </w:rPr>
        <w:t>/long)</w:t>
      </w:r>
    </w:p>
    <w:p w14:paraId="0A8CA0A5" w14:textId="77777777" w:rsidR="00F851B7" w:rsidRPr="00FA6DFC" w:rsidRDefault="003E4EF4" w:rsidP="53740CC9">
      <w:pPr>
        <w:pStyle w:val="ListParagraph"/>
        <w:numPr>
          <w:ilvl w:val="1"/>
          <w:numId w:val="2"/>
        </w:numPr>
        <w:rPr>
          <w:rFonts w:ascii="MetaPro-Norm" w:eastAsiaTheme="minorEastAsia" w:hAnsi="MetaPro-Norm" w:cstheme="minorBidi"/>
        </w:rPr>
      </w:pPr>
      <w:r w:rsidRPr="53740CC9">
        <w:rPr>
          <w:rFonts w:ascii="MetaPro-Norm" w:hAnsi="MetaPro-Norm"/>
        </w:rPr>
        <w:t>Date</w:t>
      </w:r>
    </w:p>
    <w:p w14:paraId="4FFB9C1A" w14:textId="77777777" w:rsidR="00F851B7" w:rsidRPr="00FA6DFC" w:rsidRDefault="003E4EF4" w:rsidP="53740CC9">
      <w:pPr>
        <w:pStyle w:val="ListParagraph"/>
        <w:numPr>
          <w:ilvl w:val="1"/>
          <w:numId w:val="2"/>
        </w:numPr>
        <w:rPr>
          <w:rFonts w:ascii="MetaPro-Norm" w:eastAsiaTheme="minorEastAsia" w:hAnsi="MetaPro-Norm" w:cstheme="minorBidi"/>
        </w:rPr>
      </w:pPr>
      <w:r w:rsidRPr="53740CC9">
        <w:rPr>
          <w:rFonts w:ascii="MetaPro-Norm" w:hAnsi="MetaPro-Norm"/>
        </w:rPr>
        <w:t>Number of officers present</w:t>
      </w:r>
    </w:p>
    <w:p w14:paraId="02A07A33" w14:textId="498C9F09" w:rsidR="00F851B7" w:rsidRPr="00FA6DFC" w:rsidRDefault="00221BD4" w:rsidP="32474091">
      <w:pPr>
        <w:pStyle w:val="ListParagraph"/>
        <w:numPr>
          <w:ilvl w:val="1"/>
          <w:numId w:val="2"/>
        </w:numPr>
        <w:rPr>
          <w:rFonts w:ascii="MetaPro-Norm" w:eastAsiaTheme="minorEastAsia" w:hAnsi="MetaPro-Norm" w:cstheme="minorBidi"/>
        </w:rPr>
      </w:pPr>
      <w:r>
        <w:rPr>
          <w:rFonts w:ascii="MetaPro-Norm" w:hAnsi="MetaPro-Norm"/>
        </w:rPr>
        <w:t>Number</w:t>
      </w:r>
      <w:r w:rsidR="003E4EF4" w:rsidRPr="32474091">
        <w:rPr>
          <w:rFonts w:ascii="MetaPro-Norm" w:hAnsi="MetaPro-Norm"/>
        </w:rPr>
        <w:t xml:space="preserve"> of arrests made, by leading charge</w:t>
      </w:r>
    </w:p>
    <w:p w14:paraId="617CA774" w14:textId="32BDF429" w:rsidR="00F851B7" w:rsidRPr="00FA6DFC" w:rsidRDefault="00221BD4" w:rsidP="32474091">
      <w:pPr>
        <w:pStyle w:val="ListParagraph"/>
        <w:numPr>
          <w:ilvl w:val="1"/>
          <w:numId w:val="2"/>
        </w:numPr>
        <w:rPr>
          <w:rFonts w:ascii="MetaPro-Norm" w:eastAsiaTheme="minorEastAsia" w:hAnsi="MetaPro-Norm" w:cstheme="minorBidi"/>
        </w:rPr>
      </w:pPr>
      <w:r>
        <w:rPr>
          <w:rFonts w:ascii="MetaPro-Norm" w:hAnsi="MetaPro-Norm"/>
        </w:rPr>
        <w:lastRenderedPageBreak/>
        <w:t>Number</w:t>
      </w:r>
      <w:r w:rsidR="003E4EF4" w:rsidRPr="32474091">
        <w:rPr>
          <w:rFonts w:ascii="MetaPro-Norm" w:hAnsi="MetaPro-Norm"/>
        </w:rPr>
        <w:t xml:space="preserve"> of citations given, by charge</w:t>
      </w:r>
    </w:p>
    <w:p w14:paraId="0630FE70" w14:textId="77777777" w:rsidR="00F851B7" w:rsidRPr="00FA6DFC" w:rsidRDefault="003E4EF4" w:rsidP="53740CC9">
      <w:pPr>
        <w:pStyle w:val="ListParagraph"/>
        <w:numPr>
          <w:ilvl w:val="1"/>
          <w:numId w:val="2"/>
        </w:numPr>
        <w:rPr>
          <w:rFonts w:ascii="MetaPro-Norm" w:eastAsiaTheme="minorEastAsia" w:hAnsi="MetaPro-Norm" w:cstheme="minorBidi"/>
        </w:rPr>
      </w:pPr>
      <w:r w:rsidRPr="53740CC9">
        <w:rPr>
          <w:rFonts w:ascii="MetaPro-Norm" w:hAnsi="MetaPro-Norm"/>
        </w:rPr>
        <w:t>Number of tents or other dwellings discarded</w:t>
      </w:r>
    </w:p>
    <w:p w14:paraId="209DCB62" w14:textId="77777777" w:rsidR="00F851B7" w:rsidRPr="00FA6DFC" w:rsidRDefault="003E4EF4" w:rsidP="53740CC9">
      <w:pPr>
        <w:pStyle w:val="ListParagraph"/>
        <w:numPr>
          <w:ilvl w:val="1"/>
          <w:numId w:val="2"/>
        </w:numPr>
        <w:rPr>
          <w:rFonts w:ascii="MetaPro-Norm" w:eastAsiaTheme="minorEastAsia" w:hAnsi="MetaPro-Norm" w:cstheme="minorBidi"/>
        </w:rPr>
      </w:pPr>
      <w:r w:rsidRPr="53740CC9">
        <w:rPr>
          <w:rFonts w:ascii="MetaPro-Norm" w:hAnsi="MetaPro-Norm"/>
        </w:rPr>
        <w:t>Itemization of or accounting for all property discarded or confiscated</w:t>
      </w:r>
    </w:p>
    <w:p w14:paraId="3E9950A3" w14:textId="77777777" w:rsidR="00F851B7" w:rsidRDefault="00F851B7" w:rsidP="00691068">
      <w:pPr>
        <w:rPr>
          <w:ins w:id="44" w:author="Brian Root" w:date="2022-07-20T14:48:00Z"/>
          <w:rFonts w:ascii="MetaPro-Norm" w:hAnsi="MetaPro-Norm"/>
        </w:rPr>
      </w:pPr>
    </w:p>
    <w:p w14:paraId="70F43437" w14:textId="289F1221" w:rsidR="00FA5F73" w:rsidRDefault="00FA5F73" w:rsidP="00691068">
      <w:pPr>
        <w:rPr>
          <w:ins w:id="45" w:author="Brian Root" w:date="2022-07-20T14:49:00Z"/>
          <w:rFonts w:ascii="MetaPro-Norm" w:hAnsi="MetaPro-Norm"/>
        </w:rPr>
      </w:pPr>
      <w:ins w:id="46" w:author="Brian Root" w:date="2022-07-20T14:49:00Z">
        <w:r>
          <w:rPr>
            <w:rFonts w:ascii="MetaPro-Norm" w:hAnsi="MetaPro-Norm"/>
          </w:rPr>
          <w:t>Nothing about RESET engagements.</w:t>
        </w:r>
      </w:ins>
    </w:p>
    <w:p w14:paraId="5330E410" w14:textId="77777777" w:rsidR="00FA5F73" w:rsidRPr="00FA6DFC" w:rsidRDefault="00FA5F73" w:rsidP="00691068">
      <w:pPr>
        <w:rPr>
          <w:rFonts w:ascii="MetaPro-Norm" w:hAnsi="MetaPro-Norm"/>
        </w:rPr>
      </w:pPr>
    </w:p>
    <w:p w14:paraId="5CA9A3AB" w14:textId="14309290" w:rsidR="00F851B7" w:rsidRPr="00FA6DFC" w:rsidRDefault="003E4EF4" w:rsidP="73BF8EBC">
      <w:pPr>
        <w:pStyle w:val="ListParagraph"/>
        <w:numPr>
          <w:ilvl w:val="0"/>
          <w:numId w:val="2"/>
        </w:numPr>
        <w:rPr>
          <w:rFonts w:ascii="MetaPro-Norm" w:eastAsiaTheme="minorEastAsia" w:hAnsi="MetaPro-Norm" w:cstheme="minorBidi"/>
        </w:rPr>
      </w:pPr>
      <w:commentRangeStart w:id="47"/>
      <w:r w:rsidRPr="73BF8EBC">
        <w:rPr>
          <w:rFonts w:ascii="MetaPro-Norm" w:hAnsi="MetaPro-Norm"/>
        </w:rPr>
        <w:t>Data on a</w:t>
      </w:r>
      <w:r w:rsidR="00260A71" w:rsidRPr="73BF8EBC">
        <w:rPr>
          <w:rFonts w:ascii="MetaPro-Norm" w:hAnsi="MetaPro-Norm"/>
        </w:rPr>
        <w:t>ny other</w:t>
      </w:r>
      <w:r w:rsidRPr="73BF8EBC">
        <w:rPr>
          <w:rFonts w:ascii="MetaPro-Norm" w:hAnsi="MetaPro-Norm"/>
        </w:rPr>
        <w:t xml:space="preserve"> police deployments</w:t>
      </w:r>
      <w:commentRangeEnd w:id="47"/>
      <w:r>
        <w:rPr>
          <w:rStyle w:val="CommentReference"/>
        </w:rPr>
        <w:commentReference w:id="47"/>
      </w:r>
      <w:r w:rsidRPr="73BF8EBC">
        <w:rPr>
          <w:rFonts w:ascii="MetaPro-Norm" w:hAnsi="MetaPro-Norm"/>
        </w:rPr>
        <w:t xml:space="preserve"> </w:t>
      </w:r>
      <w:r w:rsidR="00260A71" w:rsidRPr="73BF8EBC">
        <w:rPr>
          <w:rFonts w:ascii="MetaPro-Norm" w:hAnsi="MetaPro-Norm"/>
        </w:rPr>
        <w:t>with LA Sanitation (LASAN)</w:t>
      </w:r>
      <w:r w:rsidR="4B931BF1" w:rsidRPr="73BF8EBC">
        <w:rPr>
          <w:rFonts w:ascii="MetaPro-Norm" w:hAnsi="MetaPro-Norm"/>
        </w:rPr>
        <w:t xml:space="preserve"> related to homeless encampments but n</w:t>
      </w:r>
      <w:r w:rsidR="00260A71" w:rsidRPr="73BF8EBC">
        <w:rPr>
          <w:rFonts w:ascii="MetaPro-Norm" w:hAnsi="MetaPro-Norm"/>
        </w:rPr>
        <w:t>ot included in the above items</w:t>
      </w:r>
      <w:r w:rsidRPr="73BF8EBC">
        <w:rPr>
          <w:rFonts w:ascii="MetaPro-Norm" w:hAnsi="MetaPro-Norm"/>
        </w:rPr>
        <w:t xml:space="preserve"> between 1/1/201</w:t>
      </w:r>
      <w:r w:rsidR="00260A71" w:rsidRPr="73BF8EBC">
        <w:rPr>
          <w:rFonts w:ascii="MetaPro-Norm" w:hAnsi="MetaPro-Norm"/>
        </w:rPr>
        <w:t>6</w:t>
      </w:r>
      <w:r w:rsidRPr="73BF8EBC">
        <w:rPr>
          <w:rFonts w:ascii="MetaPro-Norm" w:hAnsi="MetaPro-Norm"/>
        </w:rPr>
        <w:t xml:space="preserve"> and the date this request is fulfilled. We request this data in a machine-readable, flat file format (e.g. csv file) or in the original format. We request the following data associated with each cleaning/engagement:</w:t>
      </w:r>
    </w:p>
    <w:p w14:paraId="72F8BE38" w14:textId="77777777" w:rsidR="00F851B7" w:rsidRPr="00FA6DFC" w:rsidRDefault="003E4EF4" w:rsidP="73BF8EBC">
      <w:pPr>
        <w:pStyle w:val="ListParagraph"/>
        <w:numPr>
          <w:ilvl w:val="1"/>
          <w:numId w:val="2"/>
        </w:numPr>
        <w:rPr>
          <w:rFonts w:ascii="MetaPro-Norm" w:eastAsiaTheme="minorEastAsia" w:hAnsi="MetaPro-Norm" w:cstheme="minorBidi"/>
        </w:rPr>
      </w:pPr>
      <w:r w:rsidRPr="73BF8EBC">
        <w:rPr>
          <w:rFonts w:ascii="MetaPro-Norm" w:hAnsi="MetaPro-Norm"/>
        </w:rPr>
        <w:t xml:space="preserve">Location of deployment (address and </w:t>
      </w:r>
      <w:proofErr w:type="spellStart"/>
      <w:r w:rsidRPr="73BF8EBC">
        <w:rPr>
          <w:rFonts w:ascii="MetaPro-Norm" w:hAnsi="MetaPro-Norm"/>
        </w:rPr>
        <w:t>lat</w:t>
      </w:r>
      <w:proofErr w:type="spellEnd"/>
      <w:r w:rsidRPr="73BF8EBC">
        <w:rPr>
          <w:rFonts w:ascii="MetaPro-Norm" w:hAnsi="MetaPro-Norm"/>
        </w:rPr>
        <w:t>/long)</w:t>
      </w:r>
    </w:p>
    <w:p w14:paraId="4BA66826" w14:textId="77777777" w:rsidR="00F851B7" w:rsidRPr="00FA6DFC" w:rsidRDefault="003E4EF4" w:rsidP="53740CC9">
      <w:pPr>
        <w:pStyle w:val="ListParagraph"/>
        <w:numPr>
          <w:ilvl w:val="1"/>
          <w:numId w:val="2"/>
        </w:numPr>
        <w:rPr>
          <w:rFonts w:ascii="MetaPro-Norm" w:eastAsiaTheme="minorEastAsia" w:hAnsi="MetaPro-Norm" w:cstheme="minorBidi"/>
        </w:rPr>
      </w:pPr>
      <w:r w:rsidRPr="53740CC9">
        <w:rPr>
          <w:rFonts w:ascii="MetaPro-Norm" w:hAnsi="MetaPro-Norm"/>
        </w:rPr>
        <w:t>Date</w:t>
      </w:r>
    </w:p>
    <w:p w14:paraId="49F652BF" w14:textId="77777777" w:rsidR="00F851B7" w:rsidRPr="00FA6DFC" w:rsidRDefault="003E4EF4" w:rsidP="53740CC9">
      <w:pPr>
        <w:pStyle w:val="ListParagraph"/>
        <w:numPr>
          <w:ilvl w:val="1"/>
          <w:numId w:val="2"/>
        </w:numPr>
        <w:rPr>
          <w:rFonts w:ascii="MetaPro-Norm" w:eastAsiaTheme="minorEastAsia" w:hAnsi="MetaPro-Norm" w:cstheme="minorBidi"/>
        </w:rPr>
      </w:pPr>
      <w:r w:rsidRPr="53740CC9">
        <w:rPr>
          <w:rFonts w:ascii="MetaPro-Norm" w:hAnsi="MetaPro-Norm"/>
        </w:rPr>
        <w:t>Number of officers present</w:t>
      </w:r>
    </w:p>
    <w:p w14:paraId="09D1342B" w14:textId="3C4CA535" w:rsidR="00F851B7" w:rsidRPr="00FA6DFC" w:rsidRDefault="00221BD4" w:rsidP="32474091">
      <w:pPr>
        <w:pStyle w:val="ListParagraph"/>
        <w:numPr>
          <w:ilvl w:val="1"/>
          <w:numId w:val="2"/>
        </w:numPr>
        <w:rPr>
          <w:rFonts w:ascii="MetaPro-Norm" w:eastAsiaTheme="minorEastAsia" w:hAnsi="MetaPro-Norm" w:cstheme="minorBidi"/>
        </w:rPr>
      </w:pPr>
      <w:r>
        <w:rPr>
          <w:rFonts w:ascii="MetaPro-Norm" w:hAnsi="MetaPro-Norm"/>
        </w:rPr>
        <w:t>Number</w:t>
      </w:r>
      <w:r w:rsidR="003E4EF4" w:rsidRPr="32474091">
        <w:rPr>
          <w:rFonts w:ascii="MetaPro-Norm" w:hAnsi="MetaPro-Norm"/>
        </w:rPr>
        <w:t xml:space="preserve"> of arrests made, by leading charge</w:t>
      </w:r>
    </w:p>
    <w:p w14:paraId="39CB13BD" w14:textId="636AB3B3" w:rsidR="00F851B7" w:rsidRPr="00FA6DFC" w:rsidRDefault="00221BD4" w:rsidP="32474091">
      <w:pPr>
        <w:pStyle w:val="ListParagraph"/>
        <w:numPr>
          <w:ilvl w:val="1"/>
          <w:numId w:val="2"/>
        </w:numPr>
        <w:rPr>
          <w:rFonts w:ascii="MetaPro-Norm" w:eastAsiaTheme="minorEastAsia" w:hAnsi="MetaPro-Norm" w:cstheme="minorBidi"/>
        </w:rPr>
      </w:pPr>
      <w:r>
        <w:rPr>
          <w:rFonts w:ascii="MetaPro-Norm" w:hAnsi="MetaPro-Norm"/>
        </w:rPr>
        <w:t>Number</w:t>
      </w:r>
      <w:r w:rsidR="003E4EF4" w:rsidRPr="32474091">
        <w:rPr>
          <w:rFonts w:ascii="MetaPro-Norm" w:hAnsi="MetaPro-Norm"/>
        </w:rPr>
        <w:t xml:space="preserve"> of citations given, by charge</w:t>
      </w:r>
    </w:p>
    <w:p w14:paraId="3EC10364" w14:textId="77777777" w:rsidR="00F851B7" w:rsidRPr="00FA6DFC" w:rsidRDefault="003E4EF4" w:rsidP="53740CC9">
      <w:pPr>
        <w:pStyle w:val="ListParagraph"/>
        <w:numPr>
          <w:ilvl w:val="1"/>
          <w:numId w:val="2"/>
        </w:numPr>
        <w:rPr>
          <w:rFonts w:ascii="MetaPro-Norm" w:eastAsiaTheme="minorEastAsia" w:hAnsi="MetaPro-Norm" w:cstheme="minorBidi"/>
        </w:rPr>
      </w:pPr>
      <w:r w:rsidRPr="53740CC9">
        <w:rPr>
          <w:rFonts w:ascii="MetaPro-Norm" w:hAnsi="MetaPro-Norm"/>
        </w:rPr>
        <w:t>Number of tents or other dwellings discarded</w:t>
      </w:r>
    </w:p>
    <w:p w14:paraId="0DABE2FB" w14:textId="77777777" w:rsidR="00F851B7" w:rsidRPr="00FA6DFC" w:rsidRDefault="003E4EF4" w:rsidP="32474091">
      <w:pPr>
        <w:pStyle w:val="ListParagraph"/>
        <w:numPr>
          <w:ilvl w:val="1"/>
          <w:numId w:val="2"/>
        </w:numPr>
        <w:rPr>
          <w:rFonts w:ascii="MetaPro-Norm" w:eastAsiaTheme="minorEastAsia" w:hAnsi="MetaPro-Norm" w:cstheme="minorBidi"/>
        </w:rPr>
      </w:pPr>
      <w:r w:rsidRPr="32474091">
        <w:rPr>
          <w:rFonts w:ascii="MetaPro-Norm" w:hAnsi="MetaPro-Norm"/>
        </w:rPr>
        <w:t>Itemization of or accounting for all property discarded or confiscated</w:t>
      </w:r>
    </w:p>
    <w:p w14:paraId="4C86BDB7" w14:textId="77777777" w:rsidR="00F851B7" w:rsidRDefault="00F851B7" w:rsidP="00691068">
      <w:pPr>
        <w:rPr>
          <w:ins w:id="48" w:author="Brian Root" w:date="2022-07-20T14:49:00Z"/>
          <w:rFonts w:ascii="MetaPro-Norm" w:hAnsi="MetaPro-Norm"/>
        </w:rPr>
      </w:pPr>
    </w:p>
    <w:p w14:paraId="2043F0DF" w14:textId="75047471" w:rsidR="00FA5F73" w:rsidRDefault="00FA5F73" w:rsidP="00691068">
      <w:pPr>
        <w:rPr>
          <w:ins w:id="49" w:author="Brian Root" w:date="2022-07-20T14:49:00Z"/>
          <w:rFonts w:ascii="MetaPro-Norm" w:hAnsi="MetaPro-Norm"/>
        </w:rPr>
      </w:pPr>
      <w:ins w:id="50" w:author="Brian Root" w:date="2022-07-20T14:49:00Z">
        <w:r>
          <w:rPr>
            <w:rFonts w:ascii="MetaPro-Norm" w:hAnsi="MetaPro-Norm"/>
          </w:rPr>
          <w:t xml:space="preserve">No, nothing about regular </w:t>
        </w:r>
        <w:proofErr w:type="spellStart"/>
        <w:r>
          <w:rPr>
            <w:rFonts w:ascii="MetaPro-Norm" w:hAnsi="MetaPro-Norm"/>
          </w:rPr>
          <w:t>depoyments</w:t>
        </w:r>
        <w:proofErr w:type="spellEnd"/>
        <w:r>
          <w:rPr>
            <w:rFonts w:ascii="MetaPro-Norm" w:hAnsi="MetaPro-Norm"/>
          </w:rPr>
          <w:t xml:space="preserve"> with LASAN. We </w:t>
        </w:r>
      </w:ins>
    </w:p>
    <w:p w14:paraId="34BD9657" w14:textId="77777777" w:rsidR="00FA5F73" w:rsidRPr="00FA6DFC" w:rsidRDefault="00FA5F73" w:rsidP="00691068">
      <w:pPr>
        <w:rPr>
          <w:rFonts w:ascii="MetaPro-Norm" w:hAnsi="MetaPro-Norm"/>
        </w:rPr>
      </w:pPr>
    </w:p>
    <w:p w14:paraId="7ACEC550" w14:textId="69D07EF9" w:rsidR="000A19AA" w:rsidRPr="00FA6DFC" w:rsidRDefault="003E4EF4" w:rsidP="000A19AA">
      <w:pPr>
        <w:pStyle w:val="ListParagraph"/>
        <w:numPr>
          <w:ilvl w:val="0"/>
          <w:numId w:val="2"/>
        </w:numPr>
        <w:rPr>
          <w:rFonts w:ascii="MetaPro-Norm" w:hAnsi="MetaPro-Norm"/>
        </w:rPr>
      </w:pPr>
      <w:commentRangeStart w:id="51"/>
      <w:commentRangeStart w:id="52"/>
      <w:r w:rsidRPr="73BF8EBC">
        <w:rPr>
          <w:rFonts w:ascii="MetaPro-Norm" w:hAnsi="MetaPro-Norm"/>
        </w:rPr>
        <w:t>Data on all arrests or citations</w:t>
      </w:r>
      <w:commentRangeEnd w:id="51"/>
      <w:r>
        <w:rPr>
          <w:rStyle w:val="CommentReference"/>
        </w:rPr>
        <w:commentReference w:id="51"/>
      </w:r>
      <w:commentRangeEnd w:id="52"/>
      <w:r>
        <w:rPr>
          <w:rStyle w:val="CommentReference"/>
        </w:rPr>
        <w:commentReference w:id="52"/>
      </w:r>
      <w:r w:rsidRPr="73BF8EBC">
        <w:rPr>
          <w:rFonts w:ascii="MetaPro-Norm" w:hAnsi="MetaPro-Norm"/>
        </w:rPr>
        <w:t xml:space="preserve"> of people identified as homeless, transient, or otherwise unhoused between 1/1/201</w:t>
      </w:r>
      <w:r w:rsidR="3A5F35DB" w:rsidRPr="73BF8EBC">
        <w:rPr>
          <w:rFonts w:ascii="MetaPro-Norm" w:hAnsi="MetaPro-Norm"/>
        </w:rPr>
        <w:t>6</w:t>
      </w:r>
      <w:r w:rsidRPr="73BF8EBC">
        <w:rPr>
          <w:rFonts w:ascii="MetaPro-Norm" w:hAnsi="MetaPro-Norm"/>
        </w:rPr>
        <w:t xml:space="preserve"> and the date this request is fulfilled. We request this data in a machine-readable, flat file format (e.g. csv file) or in the original format. </w:t>
      </w:r>
      <w:r w:rsidR="37ECB284" w:rsidRPr="73BF8EBC">
        <w:rPr>
          <w:rFonts w:ascii="MetaPro-Norm" w:hAnsi="MetaPro-Norm"/>
        </w:rPr>
        <w:t>This includes all citations issued pursuant to the Administrative Citation Enforcement Program</w:t>
      </w:r>
      <w:r w:rsidR="2869501F" w:rsidRPr="73BF8EBC">
        <w:rPr>
          <w:rFonts w:ascii="MetaPro-Norm" w:hAnsi="MetaPro-Norm"/>
        </w:rPr>
        <w:t xml:space="preserve"> (ACE) pursuant to L.A.M.C. section 11.2.01 et seq.</w:t>
      </w:r>
      <w:r w:rsidR="37ECB284" w:rsidRPr="73BF8EBC">
        <w:rPr>
          <w:rFonts w:ascii="MetaPro-Norm" w:hAnsi="MetaPro-Norm"/>
        </w:rPr>
        <w:t xml:space="preserve"> </w:t>
      </w:r>
      <w:r w:rsidRPr="73BF8EBC">
        <w:rPr>
          <w:rFonts w:ascii="MetaPro-Norm" w:hAnsi="MetaPro-Norm"/>
        </w:rPr>
        <w:t>We request the following data associated with each arrest/citation:</w:t>
      </w:r>
    </w:p>
    <w:p w14:paraId="697497EE" w14:textId="56A1D250" w:rsidR="000A19AA" w:rsidRPr="00FA6DFC" w:rsidRDefault="003E4EF4" w:rsidP="000A19AA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73BF8EBC">
        <w:rPr>
          <w:rFonts w:ascii="MetaPro-Norm" w:hAnsi="MetaPro-Norm"/>
        </w:rPr>
        <w:t>Location (</w:t>
      </w:r>
      <w:r w:rsidR="00D22708" w:rsidRPr="73BF8EBC">
        <w:rPr>
          <w:rFonts w:ascii="MetaPro-Norm" w:hAnsi="MetaPro-Norm"/>
        </w:rPr>
        <w:t xml:space="preserve">address and </w:t>
      </w:r>
      <w:proofErr w:type="spellStart"/>
      <w:r w:rsidR="00D22708" w:rsidRPr="73BF8EBC">
        <w:rPr>
          <w:rFonts w:ascii="MetaPro-Norm" w:hAnsi="MetaPro-Norm"/>
        </w:rPr>
        <w:t>lat</w:t>
      </w:r>
      <w:proofErr w:type="spellEnd"/>
      <w:r w:rsidR="00D22708" w:rsidRPr="73BF8EBC">
        <w:rPr>
          <w:rFonts w:ascii="MetaPro-Norm" w:hAnsi="MetaPro-Norm"/>
        </w:rPr>
        <w:t>/long</w:t>
      </w:r>
      <w:r w:rsidRPr="73BF8EBC">
        <w:rPr>
          <w:rFonts w:ascii="MetaPro-Norm" w:hAnsi="MetaPro-Norm"/>
        </w:rPr>
        <w:t>)</w:t>
      </w:r>
    </w:p>
    <w:p w14:paraId="38F567B1" w14:textId="14AF4325" w:rsidR="000A19AA" w:rsidRPr="00FA6DFC" w:rsidRDefault="003E4EF4" w:rsidP="000A19AA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00FA6DFC">
        <w:rPr>
          <w:rFonts w:ascii="MetaPro-Norm" w:hAnsi="MetaPro-Norm"/>
        </w:rPr>
        <w:t>Date</w:t>
      </w:r>
    </w:p>
    <w:p w14:paraId="22AF946C" w14:textId="7050780C" w:rsidR="00DF4CE6" w:rsidRPr="00FA6DFC" w:rsidRDefault="003E4EF4" w:rsidP="000A19AA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00FA6DFC">
        <w:rPr>
          <w:rFonts w:ascii="MetaPro-Norm" w:hAnsi="MetaPro-Norm"/>
        </w:rPr>
        <w:t>Area id and name</w:t>
      </w:r>
    </w:p>
    <w:p w14:paraId="5A1A6B01" w14:textId="343954DC" w:rsidR="00DF4CE6" w:rsidRPr="00FA6DFC" w:rsidRDefault="003E4EF4" w:rsidP="000A19AA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00FA6DFC">
        <w:rPr>
          <w:rFonts w:ascii="MetaPro-Norm" w:hAnsi="MetaPro-Norm"/>
        </w:rPr>
        <w:t>Reporting district</w:t>
      </w:r>
    </w:p>
    <w:p w14:paraId="167942BB" w14:textId="192F1853" w:rsidR="00165167" w:rsidRPr="00FA6DFC" w:rsidRDefault="003E4EF4" w:rsidP="000A19AA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00FA6DFC">
        <w:rPr>
          <w:rFonts w:ascii="MetaPro-Norm" w:hAnsi="MetaPro-Norm"/>
        </w:rPr>
        <w:t>Age</w:t>
      </w:r>
    </w:p>
    <w:p w14:paraId="3EC4EC0A" w14:textId="0FC5CEC7" w:rsidR="00165167" w:rsidRPr="00FA6DFC" w:rsidRDefault="003E4EF4" w:rsidP="000A19AA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00FA6DFC">
        <w:rPr>
          <w:rFonts w:ascii="MetaPro-Norm" w:hAnsi="MetaPro-Norm"/>
        </w:rPr>
        <w:t>Gender</w:t>
      </w:r>
    </w:p>
    <w:p w14:paraId="329A527B" w14:textId="30F5B281" w:rsidR="00165167" w:rsidRPr="00FA6DFC" w:rsidRDefault="003E4EF4" w:rsidP="000A19AA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00FA6DFC">
        <w:rPr>
          <w:rFonts w:ascii="MetaPro-Norm" w:hAnsi="MetaPro-Norm"/>
        </w:rPr>
        <w:t>Descent (race)</w:t>
      </w:r>
    </w:p>
    <w:p w14:paraId="5CCDC418" w14:textId="2F6C1039" w:rsidR="00165167" w:rsidRPr="00FA6DFC" w:rsidRDefault="003E4EF4" w:rsidP="000A19AA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00FA6DFC">
        <w:rPr>
          <w:rFonts w:ascii="MetaPro-Norm" w:hAnsi="MetaPro-Norm"/>
        </w:rPr>
        <w:t>Charge group code and description</w:t>
      </w:r>
    </w:p>
    <w:p w14:paraId="5FB71EE4" w14:textId="726CC906" w:rsidR="00165167" w:rsidRPr="00FA6DFC" w:rsidRDefault="003E4EF4" w:rsidP="000A19AA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00FA6DFC">
        <w:rPr>
          <w:rFonts w:ascii="MetaPro-Norm" w:hAnsi="MetaPro-Norm"/>
        </w:rPr>
        <w:t>Arrest type code</w:t>
      </w:r>
    </w:p>
    <w:p w14:paraId="3997D029" w14:textId="72F146C1" w:rsidR="000A19AA" w:rsidRPr="00FA6DFC" w:rsidRDefault="003E4EF4" w:rsidP="000A19AA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00FA6DFC">
        <w:rPr>
          <w:rFonts w:ascii="MetaPro-Norm" w:hAnsi="MetaPro-Norm"/>
        </w:rPr>
        <w:lastRenderedPageBreak/>
        <w:t>Top offense charged (</w:t>
      </w:r>
      <w:r w:rsidR="00165167" w:rsidRPr="00FA6DFC">
        <w:rPr>
          <w:rFonts w:ascii="MetaPro-Norm" w:hAnsi="MetaPro-Norm"/>
        </w:rPr>
        <w:t xml:space="preserve">code and </w:t>
      </w:r>
      <w:r w:rsidRPr="00FA6DFC">
        <w:rPr>
          <w:rFonts w:ascii="MetaPro-Norm" w:hAnsi="MetaPro-Norm"/>
        </w:rPr>
        <w:t>description)</w:t>
      </w:r>
    </w:p>
    <w:p w14:paraId="10198D17" w14:textId="77777777" w:rsidR="000A19AA" w:rsidRPr="00FA6DFC" w:rsidRDefault="003E4EF4" w:rsidP="000A19AA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00FA6DFC">
        <w:rPr>
          <w:rFonts w:ascii="MetaPro-Norm" w:hAnsi="MetaPro-Norm"/>
        </w:rPr>
        <w:t>Top offense charged (code)</w:t>
      </w:r>
    </w:p>
    <w:p w14:paraId="3F4656D0" w14:textId="2D344171" w:rsidR="000A19AA" w:rsidRPr="00FA6DFC" w:rsidRDefault="003E4EF4" w:rsidP="000A19AA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73BF8EBC">
        <w:rPr>
          <w:rFonts w:ascii="MetaPro-Norm" w:hAnsi="MetaPro-Norm"/>
        </w:rPr>
        <w:t>Level of offense (e.g. misdemeanor/infraction)</w:t>
      </w:r>
    </w:p>
    <w:p w14:paraId="48BF521C" w14:textId="55D4750B" w:rsidR="00165167" w:rsidRPr="00FA6DFC" w:rsidRDefault="003E4EF4" w:rsidP="000A19AA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00FA6DFC">
        <w:rPr>
          <w:rFonts w:ascii="MetaPro-Norm" w:hAnsi="MetaPro-Norm"/>
        </w:rPr>
        <w:t>Disposition description</w:t>
      </w:r>
    </w:p>
    <w:p w14:paraId="529B0D46" w14:textId="2888537C" w:rsidR="00165167" w:rsidRPr="00FA6DFC" w:rsidRDefault="003E4EF4" w:rsidP="000A19AA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00FA6DFC">
        <w:rPr>
          <w:rFonts w:ascii="MetaPro-Norm" w:hAnsi="MetaPro-Norm"/>
        </w:rPr>
        <w:t>Booking date and time</w:t>
      </w:r>
    </w:p>
    <w:p w14:paraId="10F78674" w14:textId="03633D4D" w:rsidR="00165167" w:rsidRPr="00FA6DFC" w:rsidRDefault="003E4EF4" w:rsidP="000A19AA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00FA6DFC">
        <w:rPr>
          <w:rFonts w:ascii="MetaPro-Norm" w:hAnsi="MetaPro-Norm"/>
        </w:rPr>
        <w:t>Booking location</w:t>
      </w:r>
    </w:p>
    <w:p w14:paraId="1AA1F8DB" w14:textId="56BABF04" w:rsidR="00691068" w:rsidRPr="00FA6DFC" w:rsidRDefault="003E4EF4" w:rsidP="00691068">
      <w:pPr>
        <w:rPr>
          <w:rFonts w:ascii="MetaPro-Norm" w:hAnsi="MetaPro-Norm"/>
        </w:rPr>
      </w:pPr>
      <w:r w:rsidRPr="00FA6DFC">
        <w:rPr>
          <w:rFonts w:ascii="MetaPro-Norm" w:hAnsi="MetaPro-Norm"/>
        </w:rPr>
        <w:t>`</w:t>
      </w:r>
    </w:p>
    <w:p w14:paraId="454D813E" w14:textId="52FA5D25" w:rsidR="006C5ED2" w:rsidRPr="00FA6DFC" w:rsidRDefault="006C5ED2" w:rsidP="53740CC9">
      <w:pPr>
        <w:ind w:left="720"/>
        <w:rPr>
          <w:shd w:val="clear" w:color="auto" w:fill="FFFFFF"/>
        </w:rPr>
      </w:pPr>
    </w:p>
    <w:p w14:paraId="12FCE4AC" w14:textId="4C025C8C" w:rsidR="32474091" w:rsidRDefault="32474091" w:rsidP="32474091">
      <w:pPr>
        <w:ind w:left="720"/>
      </w:pPr>
    </w:p>
    <w:p w14:paraId="7E6A3C81" w14:textId="4B7CD5CC" w:rsidR="008D2CF5" w:rsidRPr="00FA6DFC" w:rsidRDefault="003E4EF4" w:rsidP="008D2CF5">
      <w:pPr>
        <w:pStyle w:val="ListParagraph"/>
        <w:numPr>
          <w:ilvl w:val="0"/>
          <w:numId w:val="2"/>
        </w:numPr>
        <w:rPr>
          <w:rFonts w:ascii="MetaPro-Norm" w:hAnsi="MetaPro-Norm"/>
        </w:rPr>
      </w:pPr>
      <w:r w:rsidRPr="73BF8EBC">
        <w:rPr>
          <w:rFonts w:ascii="MetaPro-Norm" w:hAnsi="MetaPro-Norm"/>
        </w:rPr>
        <w:t>Data on all LAPD use of force between 1/1/201</w:t>
      </w:r>
      <w:r w:rsidR="1C063DBC" w:rsidRPr="73BF8EBC">
        <w:rPr>
          <w:rFonts w:ascii="MetaPro-Norm" w:hAnsi="MetaPro-Norm"/>
        </w:rPr>
        <w:t>6</w:t>
      </w:r>
      <w:r w:rsidRPr="73BF8EBC">
        <w:rPr>
          <w:rFonts w:ascii="MetaPro-Norm" w:hAnsi="MetaPro-Norm"/>
        </w:rPr>
        <w:t xml:space="preserve"> and the date this request is </w:t>
      </w:r>
      <w:commentRangeStart w:id="53"/>
      <w:r w:rsidRPr="73BF8EBC">
        <w:rPr>
          <w:rFonts w:ascii="MetaPro-Norm" w:hAnsi="MetaPro-Norm"/>
        </w:rPr>
        <w:t>fulfilled</w:t>
      </w:r>
      <w:commentRangeEnd w:id="53"/>
      <w:r>
        <w:rPr>
          <w:rStyle w:val="CommentReference"/>
        </w:rPr>
        <w:commentReference w:id="53"/>
      </w:r>
      <w:r w:rsidRPr="73BF8EBC">
        <w:rPr>
          <w:rFonts w:ascii="MetaPro-Norm" w:hAnsi="MetaPro-Norm"/>
        </w:rPr>
        <w:t>. We request this data in a machine-readable, flat file format (e.g. csv file) or in the original format. We request the following data associated with each arrest/citation:</w:t>
      </w:r>
    </w:p>
    <w:p w14:paraId="4CA00B7C" w14:textId="77777777" w:rsidR="008D2CF5" w:rsidRPr="00FA6DFC" w:rsidRDefault="003E4EF4" w:rsidP="008D2CF5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73BF8EBC">
        <w:rPr>
          <w:rFonts w:ascii="MetaPro-Norm" w:hAnsi="MetaPro-Norm"/>
        </w:rPr>
        <w:t xml:space="preserve">Location (address and </w:t>
      </w:r>
      <w:proofErr w:type="spellStart"/>
      <w:r w:rsidRPr="73BF8EBC">
        <w:rPr>
          <w:rFonts w:ascii="MetaPro-Norm" w:hAnsi="MetaPro-Norm"/>
        </w:rPr>
        <w:t>lat</w:t>
      </w:r>
      <w:proofErr w:type="spellEnd"/>
      <w:r w:rsidRPr="73BF8EBC">
        <w:rPr>
          <w:rFonts w:ascii="MetaPro-Norm" w:hAnsi="MetaPro-Norm"/>
        </w:rPr>
        <w:t>/long)</w:t>
      </w:r>
    </w:p>
    <w:p w14:paraId="32E5802B" w14:textId="77777777" w:rsidR="008D2CF5" w:rsidRPr="00FA6DFC" w:rsidRDefault="003E4EF4" w:rsidP="008D2CF5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53740CC9">
        <w:rPr>
          <w:rFonts w:ascii="MetaPro-Norm" w:hAnsi="MetaPro-Norm"/>
        </w:rPr>
        <w:t>Date</w:t>
      </w:r>
    </w:p>
    <w:p w14:paraId="03439646" w14:textId="60E45B6A" w:rsidR="00387A38" w:rsidRPr="00FA6DFC" w:rsidRDefault="280BABF9" w:rsidP="00387A38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6FF1E035">
        <w:rPr>
          <w:rFonts w:ascii="MetaPro-Norm" w:hAnsi="MetaPro-Norm"/>
        </w:rPr>
        <w:t>G</w:t>
      </w:r>
      <w:r w:rsidR="60EF826F" w:rsidRPr="6FF1E035">
        <w:rPr>
          <w:rFonts w:ascii="MetaPro-Norm" w:hAnsi="MetaPro-Norm"/>
        </w:rPr>
        <w:t>ender and race</w:t>
      </w:r>
      <w:r w:rsidR="10D0ABD0" w:rsidRPr="6FF1E035">
        <w:rPr>
          <w:rFonts w:ascii="MetaPro-Norm" w:hAnsi="MetaPro-Norm"/>
        </w:rPr>
        <w:t xml:space="preserve"> of person involved</w:t>
      </w:r>
    </w:p>
    <w:p w14:paraId="612CDD38" w14:textId="65230914" w:rsidR="009122BA" w:rsidRPr="00FA6DFC" w:rsidRDefault="003E4EF4" w:rsidP="008D2CF5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53740CC9">
        <w:rPr>
          <w:rFonts w:ascii="MetaPro-Norm" w:hAnsi="MetaPro-Norm"/>
        </w:rPr>
        <w:t>Officer ID and rank</w:t>
      </w:r>
    </w:p>
    <w:p w14:paraId="0C203D0E" w14:textId="7788308B" w:rsidR="00387A38" w:rsidRPr="00FA6DFC" w:rsidRDefault="003E4EF4" w:rsidP="008D2CF5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53740CC9">
        <w:rPr>
          <w:rFonts w:ascii="MetaPro-Norm" w:hAnsi="MetaPro-Norm"/>
        </w:rPr>
        <w:t>Type of force used</w:t>
      </w:r>
    </w:p>
    <w:p w14:paraId="12772A23" w14:textId="77777777" w:rsidR="006037BA" w:rsidRPr="00FA6DFC" w:rsidRDefault="003E4EF4" w:rsidP="006037BA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53740CC9">
        <w:rPr>
          <w:rFonts w:ascii="MetaPro-Norm" w:hAnsi="MetaPro-Norm"/>
        </w:rPr>
        <w:t>Level 1 or 2</w:t>
      </w:r>
    </w:p>
    <w:p w14:paraId="00983E3C" w14:textId="77777777" w:rsidR="006037BA" w:rsidRPr="00FA6DFC" w:rsidRDefault="003E4EF4" w:rsidP="006037BA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53740CC9">
        <w:rPr>
          <w:rFonts w:ascii="MetaPro-Norm" w:hAnsi="MetaPro-Norm"/>
        </w:rPr>
        <w:t>Categorical/non-categorical</w:t>
      </w:r>
    </w:p>
    <w:p w14:paraId="76969123" w14:textId="165B2190" w:rsidR="003D4132" w:rsidRDefault="60EF826F" w:rsidP="006037BA">
      <w:pPr>
        <w:pStyle w:val="ListParagraph"/>
        <w:numPr>
          <w:ilvl w:val="1"/>
          <w:numId w:val="2"/>
        </w:numPr>
        <w:rPr>
          <w:ins w:id="54" w:author="Brian Root" w:date="2022-07-20T15:02:00Z"/>
          <w:rFonts w:ascii="MetaPro-Norm" w:hAnsi="MetaPro-Norm"/>
        </w:rPr>
      </w:pPr>
      <w:r w:rsidRPr="6FF1E035">
        <w:rPr>
          <w:rFonts w:ascii="MetaPro-Norm" w:hAnsi="MetaPro-Norm"/>
        </w:rPr>
        <w:t xml:space="preserve">Whether the person </w:t>
      </w:r>
      <w:r w:rsidR="006B47E1" w:rsidRPr="6FF1E035">
        <w:rPr>
          <w:rFonts w:ascii="MetaPro-Norm" w:hAnsi="MetaPro-Norm"/>
        </w:rPr>
        <w:t>involved</w:t>
      </w:r>
      <w:r w:rsidR="0A2EDEAE" w:rsidRPr="6FF1E035">
        <w:rPr>
          <w:rFonts w:ascii="MetaPro-Norm" w:hAnsi="MetaPro-Norm"/>
        </w:rPr>
        <w:t xml:space="preserve"> </w:t>
      </w:r>
      <w:r w:rsidRPr="6FF1E035">
        <w:rPr>
          <w:rFonts w:ascii="MetaPro-Norm" w:hAnsi="MetaPro-Norm"/>
        </w:rPr>
        <w:t>was homeless or marked as “transient” or otherwise unhoused.</w:t>
      </w:r>
    </w:p>
    <w:p w14:paraId="260C66A0" w14:textId="5B67B923" w:rsidR="00F9214C" w:rsidRPr="00FA6DFC" w:rsidRDefault="00F9214C">
      <w:pPr>
        <w:pStyle w:val="ListParagraph"/>
        <w:rPr>
          <w:rFonts w:ascii="MetaPro-Norm" w:hAnsi="MetaPro-Norm"/>
        </w:rPr>
        <w:pPrChange w:id="55" w:author="Brian Root" w:date="2022-07-20T15:02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56" w:author="Brian Root" w:date="2022-07-20T15:02:00Z">
        <w:r>
          <w:rPr>
            <w:rFonts w:ascii="MetaPro-Norm" w:hAnsi="MetaPro-Norm"/>
          </w:rPr>
          <w:t>Through D</w:t>
        </w:r>
      </w:ins>
      <w:ins w:id="57" w:author="Brian Root" w:date="2022-07-20T15:03:00Z">
        <w:r>
          <w:rPr>
            <w:rFonts w:ascii="MetaPro-Norm" w:hAnsi="MetaPro-Norm"/>
          </w:rPr>
          <w:t xml:space="preserve">ec 1, 2021. Doesn’t give an individual id, so we have to assume </w:t>
        </w:r>
        <w:r w:rsidR="005165F8">
          <w:rPr>
            <w:rFonts w:ascii="MetaPro-Norm" w:hAnsi="MetaPro-Norm"/>
          </w:rPr>
          <w:t>black male at address on one day could be same person?</w:t>
        </w:r>
      </w:ins>
    </w:p>
    <w:p w14:paraId="1E4310FB" w14:textId="29107592" w:rsidR="00416327" w:rsidRPr="00FA6DFC" w:rsidRDefault="00416327" w:rsidP="00416327">
      <w:pPr>
        <w:rPr>
          <w:rFonts w:ascii="MetaPro-Norm" w:hAnsi="MetaPro-Norm"/>
        </w:rPr>
      </w:pPr>
    </w:p>
    <w:p w14:paraId="4B761246" w14:textId="022D6A8B" w:rsidR="00416327" w:rsidRPr="00FA6DFC" w:rsidRDefault="003E4EF4" w:rsidP="00416327">
      <w:pPr>
        <w:pStyle w:val="ListParagraph"/>
        <w:numPr>
          <w:ilvl w:val="0"/>
          <w:numId w:val="2"/>
        </w:numPr>
        <w:rPr>
          <w:rFonts w:ascii="MetaPro-Norm" w:hAnsi="MetaPro-Norm"/>
        </w:rPr>
      </w:pPr>
      <w:commentRangeStart w:id="58"/>
      <w:r w:rsidRPr="73BF8EBC">
        <w:rPr>
          <w:rFonts w:ascii="MetaPro-Norm" w:hAnsi="MetaPro-Norm"/>
        </w:rPr>
        <w:t>Data on all crime related to homeless encampments</w:t>
      </w:r>
      <w:r w:rsidR="00AC066A" w:rsidRPr="73BF8EBC">
        <w:rPr>
          <w:rFonts w:ascii="MetaPro-Norm" w:hAnsi="MetaPro-Norm"/>
        </w:rPr>
        <w:t xml:space="preserve"> </w:t>
      </w:r>
      <w:commentRangeEnd w:id="58"/>
      <w:r>
        <w:rPr>
          <w:rStyle w:val="CommentReference"/>
        </w:rPr>
        <w:commentReference w:id="58"/>
      </w:r>
      <w:r w:rsidR="00AC066A" w:rsidRPr="73BF8EBC">
        <w:rPr>
          <w:rFonts w:ascii="MetaPro-Norm" w:hAnsi="MetaPro-Norm"/>
        </w:rPr>
        <w:t xml:space="preserve">between </w:t>
      </w:r>
      <w:r w:rsidR="47FB91E3" w:rsidRPr="73BF8EBC">
        <w:rPr>
          <w:rFonts w:ascii="MetaPro-Norm" w:hAnsi="MetaPro-Norm"/>
        </w:rPr>
        <w:t>1/1/2016</w:t>
      </w:r>
      <w:r w:rsidR="00AC066A" w:rsidRPr="73BF8EBC">
        <w:rPr>
          <w:rFonts w:ascii="MetaPro-Norm" w:hAnsi="MetaPro-Norm"/>
        </w:rPr>
        <w:t xml:space="preserve"> and the date this request is fulfilled</w:t>
      </w:r>
      <w:r w:rsidRPr="73BF8EBC">
        <w:rPr>
          <w:rFonts w:ascii="MetaPro-Norm" w:hAnsi="MetaPro-Norm"/>
        </w:rPr>
        <w:t>. We request this data in a machine-readable, flat file format (e.g. csv file) or in the original format. We request the following data associated with each arrest/citation:</w:t>
      </w:r>
    </w:p>
    <w:p w14:paraId="6740731C" w14:textId="683C2A9F" w:rsidR="00C35C45" w:rsidRPr="00FA6DFC" w:rsidRDefault="003E4EF4" w:rsidP="00416327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53740CC9">
        <w:rPr>
          <w:rFonts w:ascii="MetaPro-Norm" w:hAnsi="MetaPro-Norm"/>
        </w:rPr>
        <w:t>Division of records number</w:t>
      </w:r>
    </w:p>
    <w:p w14:paraId="0BA7F38E" w14:textId="489A1451" w:rsidR="00416327" w:rsidRPr="00FA6DFC" w:rsidRDefault="003E4EF4" w:rsidP="00416327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73BF8EBC">
        <w:rPr>
          <w:rFonts w:ascii="MetaPro-Norm" w:hAnsi="MetaPro-Norm"/>
        </w:rPr>
        <w:t>Location (address</w:t>
      </w:r>
      <w:r w:rsidR="00D22708" w:rsidRPr="73BF8EBC">
        <w:rPr>
          <w:rFonts w:ascii="MetaPro-Norm" w:hAnsi="MetaPro-Norm"/>
        </w:rPr>
        <w:t xml:space="preserve"> and </w:t>
      </w:r>
      <w:proofErr w:type="spellStart"/>
      <w:r w:rsidR="00D22708" w:rsidRPr="73BF8EBC">
        <w:rPr>
          <w:rFonts w:ascii="MetaPro-Norm" w:hAnsi="MetaPro-Norm"/>
        </w:rPr>
        <w:t>lat</w:t>
      </w:r>
      <w:proofErr w:type="spellEnd"/>
      <w:r w:rsidR="00D22708" w:rsidRPr="73BF8EBC">
        <w:rPr>
          <w:rFonts w:ascii="MetaPro-Norm" w:hAnsi="MetaPro-Norm"/>
        </w:rPr>
        <w:t>/long</w:t>
      </w:r>
      <w:r w:rsidRPr="73BF8EBC">
        <w:rPr>
          <w:rFonts w:ascii="MetaPro-Norm" w:hAnsi="MetaPro-Norm"/>
        </w:rPr>
        <w:t>)</w:t>
      </w:r>
    </w:p>
    <w:p w14:paraId="4537462F" w14:textId="551D59FB" w:rsidR="00416327" w:rsidRPr="00FA6DFC" w:rsidRDefault="003E4EF4" w:rsidP="00416327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53740CC9">
        <w:rPr>
          <w:rFonts w:ascii="MetaPro-Norm" w:hAnsi="MetaPro-Norm"/>
        </w:rPr>
        <w:t>Date</w:t>
      </w:r>
      <w:r w:rsidR="00722CDB" w:rsidRPr="53740CC9">
        <w:rPr>
          <w:rFonts w:ascii="MetaPro-Norm" w:hAnsi="MetaPro-Norm"/>
        </w:rPr>
        <w:t xml:space="preserve"> reported</w:t>
      </w:r>
    </w:p>
    <w:p w14:paraId="6211D9A8" w14:textId="6471CF9B" w:rsidR="00722CDB" w:rsidRPr="00FA6DFC" w:rsidRDefault="003E4EF4" w:rsidP="00416327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53740CC9">
        <w:rPr>
          <w:rFonts w:ascii="MetaPro-Norm" w:hAnsi="MetaPro-Norm"/>
        </w:rPr>
        <w:t>Area</w:t>
      </w:r>
    </w:p>
    <w:p w14:paraId="7D3650CF" w14:textId="7F3C4B02" w:rsidR="00722CDB" w:rsidRPr="00FA6DFC" w:rsidRDefault="003E4EF4" w:rsidP="00416327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53740CC9">
        <w:rPr>
          <w:rFonts w:ascii="MetaPro-Norm" w:hAnsi="MetaPro-Norm"/>
        </w:rPr>
        <w:t>Area name</w:t>
      </w:r>
    </w:p>
    <w:p w14:paraId="4716943F" w14:textId="745D5B38" w:rsidR="00722CDB" w:rsidRPr="00FA6DFC" w:rsidRDefault="003E4EF4" w:rsidP="00416327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53740CC9">
        <w:rPr>
          <w:rFonts w:ascii="MetaPro-Norm" w:hAnsi="MetaPro-Norm"/>
        </w:rPr>
        <w:t>Report District Number</w:t>
      </w:r>
    </w:p>
    <w:p w14:paraId="748C4A5E" w14:textId="0561C5B1" w:rsidR="00416327" w:rsidRPr="00FA6DFC" w:rsidRDefault="003E4EF4" w:rsidP="00416327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53740CC9">
        <w:rPr>
          <w:rFonts w:ascii="MetaPro-Norm" w:hAnsi="MetaPro-Norm"/>
        </w:rPr>
        <w:t>Crime code and crime code descriptions</w:t>
      </w:r>
    </w:p>
    <w:p w14:paraId="450DFB6C" w14:textId="3DD6134D" w:rsidR="00416327" w:rsidRPr="00FA6DFC" w:rsidRDefault="003E4EF4" w:rsidP="00416327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53740CC9">
        <w:rPr>
          <w:rFonts w:ascii="MetaPro-Norm" w:hAnsi="MetaPro-Norm"/>
        </w:rPr>
        <w:lastRenderedPageBreak/>
        <w:t>Victim age</w:t>
      </w:r>
    </w:p>
    <w:p w14:paraId="0B12EBA4" w14:textId="04CCBF5D" w:rsidR="00722CDB" w:rsidRPr="00FA6DFC" w:rsidRDefault="003E4EF4" w:rsidP="00416327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53740CC9">
        <w:rPr>
          <w:rFonts w:ascii="MetaPro-Norm" w:hAnsi="MetaPro-Norm"/>
        </w:rPr>
        <w:t>Victim descent</w:t>
      </w:r>
    </w:p>
    <w:p w14:paraId="036CCCF9" w14:textId="26E64352" w:rsidR="00722CDB" w:rsidRPr="00FA6DFC" w:rsidRDefault="003E4EF4" w:rsidP="00416327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53740CC9">
        <w:rPr>
          <w:rFonts w:ascii="MetaPro-Norm" w:hAnsi="MetaPro-Norm"/>
        </w:rPr>
        <w:t>Premise code</w:t>
      </w:r>
      <w:r w:rsidR="0060606F" w:rsidRPr="53740CC9">
        <w:rPr>
          <w:rFonts w:ascii="MetaPro-Norm" w:hAnsi="MetaPro-Norm"/>
        </w:rPr>
        <w:t xml:space="preserve"> and description</w:t>
      </w:r>
    </w:p>
    <w:p w14:paraId="0B3893D8" w14:textId="72E2E088" w:rsidR="00722CDB" w:rsidRPr="00FA6DFC" w:rsidRDefault="003E4EF4" w:rsidP="00416327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53740CC9">
        <w:rPr>
          <w:rFonts w:ascii="MetaPro-Norm" w:hAnsi="MetaPro-Norm"/>
        </w:rPr>
        <w:t>Weapon code and description</w:t>
      </w:r>
    </w:p>
    <w:p w14:paraId="47383468" w14:textId="0927EFAD" w:rsidR="00722CDB" w:rsidRPr="00FA6DFC" w:rsidRDefault="003E4EF4" w:rsidP="00416327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53740CC9">
        <w:rPr>
          <w:rFonts w:ascii="MetaPro-Norm" w:hAnsi="MetaPro-Norm"/>
        </w:rPr>
        <w:t>Status code and description</w:t>
      </w:r>
    </w:p>
    <w:p w14:paraId="44734111" w14:textId="19CFA4DD" w:rsidR="00416327" w:rsidRPr="00FA6DFC" w:rsidRDefault="003E4EF4" w:rsidP="00416327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53740CC9">
        <w:rPr>
          <w:rFonts w:ascii="MetaPro-Norm" w:hAnsi="MetaPro-Norm"/>
        </w:rPr>
        <w:t>Crime codes 1-4</w:t>
      </w:r>
    </w:p>
    <w:p w14:paraId="777B2CE4" w14:textId="6876CBB3" w:rsidR="00416327" w:rsidRDefault="00416327" w:rsidP="00416327">
      <w:pPr>
        <w:rPr>
          <w:ins w:id="59" w:author="Brian Root" w:date="2022-07-20T15:05:00Z"/>
          <w:rFonts w:ascii="MetaPro-Norm" w:hAnsi="MetaPro-Norm"/>
        </w:rPr>
      </w:pPr>
    </w:p>
    <w:p w14:paraId="2514FAE0" w14:textId="7DD82B4D" w:rsidR="00D5186C" w:rsidRDefault="00D5186C" w:rsidP="00416327">
      <w:pPr>
        <w:rPr>
          <w:ins w:id="60" w:author="Brian Root" w:date="2022-07-20T15:05:00Z"/>
          <w:rFonts w:ascii="MetaPro-Norm" w:hAnsi="MetaPro-Norm"/>
        </w:rPr>
      </w:pPr>
      <w:ins w:id="61" w:author="Brian Root" w:date="2022-07-20T15:05:00Z">
        <w:r>
          <w:rPr>
            <w:rFonts w:ascii="MetaPro-Norm" w:hAnsi="MetaPro-Norm"/>
          </w:rPr>
          <w:t xml:space="preserve">No, we didn’t get a sheet for encampments. </w:t>
        </w:r>
      </w:ins>
    </w:p>
    <w:p w14:paraId="794998ED" w14:textId="77777777" w:rsidR="00D5186C" w:rsidRPr="00FA6DFC" w:rsidRDefault="00D5186C" w:rsidP="00416327">
      <w:pPr>
        <w:rPr>
          <w:rFonts w:ascii="MetaPro-Norm" w:hAnsi="MetaPro-Norm"/>
        </w:rPr>
      </w:pPr>
    </w:p>
    <w:p w14:paraId="0E576661" w14:textId="3B641647" w:rsidR="00CD6AAC" w:rsidRPr="00FA6DFC" w:rsidRDefault="003E4EF4" w:rsidP="00CD6AAC">
      <w:pPr>
        <w:pStyle w:val="ListParagraph"/>
        <w:numPr>
          <w:ilvl w:val="0"/>
          <w:numId w:val="2"/>
        </w:numPr>
        <w:rPr>
          <w:rFonts w:ascii="MetaPro-Norm" w:hAnsi="MetaPro-Norm"/>
        </w:rPr>
      </w:pPr>
      <w:r w:rsidRPr="73BF8EBC">
        <w:rPr>
          <w:rFonts w:ascii="MetaPro-Norm" w:hAnsi="MetaPro-Norm"/>
        </w:rPr>
        <w:t>D</w:t>
      </w:r>
      <w:commentRangeStart w:id="62"/>
      <w:r w:rsidRPr="73BF8EBC">
        <w:rPr>
          <w:rFonts w:ascii="MetaPro-Norm" w:hAnsi="MetaPro-Norm"/>
        </w:rPr>
        <w:t xml:space="preserve">ata on all crime occurring </w:t>
      </w:r>
      <w:commentRangeEnd w:id="62"/>
      <w:r>
        <w:rPr>
          <w:rStyle w:val="CommentReference"/>
        </w:rPr>
        <w:commentReference w:id="62"/>
      </w:r>
      <w:r w:rsidRPr="73BF8EBC">
        <w:rPr>
          <w:rFonts w:ascii="MetaPro-Norm" w:hAnsi="MetaPro-Norm"/>
        </w:rPr>
        <w:t xml:space="preserve">in Skid Row between </w:t>
      </w:r>
      <w:r w:rsidR="5AAB22ED" w:rsidRPr="73BF8EBC">
        <w:rPr>
          <w:rFonts w:ascii="MetaPro-Norm" w:hAnsi="MetaPro-Norm"/>
        </w:rPr>
        <w:t>1/1/</w:t>
      </w:r>
      <w:r w:rsidR="00A53A9D" w:rsidRPr="73BF8EBC">
        <w:rPr>
          <w:rFonts w:ascii="MetaPro-Norm" w:hAnsi="MetaPro-Norm"/>
        </w:rPr>
        <w:t>20</w:t>
      </w:r>
      <w:r w:rsidR="5AAB22ED" w:rsidRPr="73BF8EBC">
        <w:rPr>
          <w:rFonts w:ascii="MetaPro-Norm" w:hAnsi="MetaPro-Norm"/>
        </w:rPr>
        <w:t>16</w:t>
      </w:r>
      <w:r w:rsidRPr="73BF8EBC">
        <w:rPr>
          <w:rFonts w:ascii="MetaPro-Norm" w:hAnsi="MetaPro-Norm"/>
        </w:rPr>
        <w:t xml:space="preserve"> and the date this request is fulfilled. We request this data in a machine-readable, flat file format (e.g. csv file) or in the original format. We request the following data associated with each arrest/citation:</w:t>
      </w:r>
    </w:p>
    <w:p w14:paraId="49FF4A7D" w14:textId="77777777" w:rsidR="00CD6AAC" w:rsidRPr="00FA6DFC" w:rsidRDefault="003E4EF4" w:rsidP="00CD6AAC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53740CC9">
        <w:rPr>
          <w:rFonts w:ascii="MetaPro-Norm" w:hAnsi="MetaPro-Norm"/>
        </w:rPr>
        <w:t>Division of records number</w:t>
      </w:r>
    </w:p>
    <w:p w14:paraId="61D9808A" w14:textId="77777777" w:rsidR="00CD6AAC" w:rsidRPr="00FA6DFC" w:rsidRDefault="003E4EF4" w:rsidP="00CD6AAC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73BF8EBC">
        <w:rPr>
          <w:rFonts w:ascii="MetaPro-Norm" w:hAnsi="MetaPro-Norm"/>
        </w:rPr>
        <w:t xml:space="preserve">Location (address and </w:t>
      </w:r>
      <w:proofErr w:type="spellStart"/>
      <w:r w:rsidRPr="73BF8EBC">
        <w:rPr>
          <w:rFonts w:ascii="MetaPro-Norm" w:hAnsi="MetaPro-Norm"/>
        </w:rPr>
        <w:t>lat</w:t>
      </w:r>
      <w:proofErr w:type="spellEnd"/>
      <w:r w:rsidRPr="73BF8EBC">
        <w:rPr>
          <w:rFonts w:ascii="MetaPro-Norm" w:hAnsi="MetaPro-Norm"/>
        </w:rPr>
        <w:t>/long)</w:t>
      </w:r>
    </w:p>
    <w:p w14:paraId="702513E2" w14:textId="77777777" w:rsidR="00CD6AAC" w:rsidRPr="00FA6DFC" w:rsidRDefault="003E4EF4" w:rsidP="00CD6AAC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53740CC9">
        <w:rPr>
          <w:rFonts w:ascii="MetaPro-Norm" w:hAnsi="MetaPro-Norm"/>
        </w:rPr>
        <w:t>Date reported</w:t>
      </w:r>
    </w:p>
    <w:p w14:paraId="5978B891" w14:textId="77777777" w:rsidR="00CD6AAC" w:rsidRPr="00FA6DFC" w:rsidRDefault="003E4EF4" w:rsidP="00CD6AAC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53740CC9">
        <w:rPr>
          <w:rFonts w:ascii="MetaPro-Norm" w:hAnsi="MetaPro-Norm"/>
        </w:rPr>
        <w:t>Area</w:t>
      </w:r>
    </w:p>
    <w:p w14:paraId="074D6912" w14:textId="77777777" w:rsidR="00CD6AAC" w:rsidRPr="00FA6DFC" w:rsidRDefault="003E4EF4" w:rsidP="00CD6AAC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53740CC9">
        <w:rPr>
          <w:rFonts w:ascii="MetaPro-Norm" w:hAnsi="MetaPro-Norm"/>
        </w:rPr>
        <w:t>Area name</w:t>
      </w:r>
    </w:p>
    <w:p w14:paraId="3FC49B93" w14:textId="77777777" w:rsidR="00CD6AAC" w:rsidRPr="00FA6DFC" w:rsidRDefault="003E4EF4" w:rsidP="00CD6AAC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53740CC9">
        <w:rPr>
          <w:rFonts w:ascii="MetaPro-Norm" w:hAnsi="MetaPro-Norm"/>
        </w:rPr>
        <w:t>Report District Number</w:t>
      </w:r>
    </w:p>
    <w:p w14:paraId="74912D8B" w14:textId="77777777" w:rsidR="00CD6AAC" w:rsidRPr="00FA6DFC" w:rsidRDefault="003E4EF4" w:rsidP="00CD6AAC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53740CC9">
        <w:rPr>
          <w:rFonts w:ascii="MetaPro-Norm" w:hAnsi="MetaPro-Norm"/>
        </w:rPr>
        <w:t>Crime code and crime code descriptions</w:t>
      </w:r>
    </w:p>
    <w:p w14:paraId="008D10DB" w14:textId="45FF6C19" w:rsidR="00CD6AAC" w:rsidRPr="00FA6DFC" w:rsidRDefault="003E4EF4" w:rsidP="00CD6AAC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53740CC9">
        <w:rPr>
          <w:rFonts w:ascii="MetaPro-Norm" w:hAnsi="MetaPro-Norm"/>
        </w:rPr>
        <w:t>Victim age</w:t>
      </w:r>
    </w:p>
    <w:p w14:paraId="3ECC4FA4" w14:textId="37AB699D" w:rsidR="00CD6AAC" w:rsidRPr="00FA6DFC" w:rsidRDefault="003E4EF4" w:rsidP="00CD6AAC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53740CC9">
        <w:rPr>
          <w:rFonts w:ascii="MetaPro-Norm" w:hAnsi="MetaPro-Norm"/>
        </w:rPr>
        <w:t>Victim descent</w:t>
      </w:r>
    </w:p>
    <w:p w14:paraId="3F181541" w14:textId="77777777" w:rsidR="00CD6AAC" w:rsidRPr="00FA6DFC" w:rsidRDefault="003E4EF4" w:rsidP="00CD6AAC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53740CC9">
        <w:rPr>
          <w:rFonts w:ascii="MetaPro-Norm" w:hAnsi="MetaPro-Norm"/>
        </w:rPr>
        <w:t>Premise code and description</w:t>
      </w:r>
    </w:p>
    <w:p w14:paraId="19F43947" w14:textId="0D635B1F" w:rsidR="00CD6AAC" w:rsidRPr="00FA6DFC" w:rsidRDefault="003E4EF4" w:rsidP="00CD6AAC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53740CC9">
        <w:rPr>
          <w:rFonts w:ascii="MetaPro-Norm" w:hAnsi="MetaPro-Norm"/>
        </w:rPr>
        <w:t>Weapon code and description</w:t>
      </w:r>
    </w:p>
    <w:p w14:paraId="49462A64" w14:textId="77777777" w:rsidR="00CD6AAC" w:rsidRPr="00FA6DFC" w:rsidRDefault="003E4EF4" w:rsidP="00CD6AAC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53740CC9">
        <w:rPr>
          <w:rFonts w:ascii="MetaPro-Norm" w:hAnsi="MetaPro-Norm"/>
        </w:rPr>
        <w:t>Status code and description</w:t>
      </w:r>
    </w:p>
    <w:p w14:paraId="23D510C0" w14:textId="6C718135" w:rsidR="00CD6AAC" w:rsidRDefault="003E4EF4" w:rsidP="00CD6AAC">
      <w:pPr>
        <w:pStyle w:val="ListParagraph"/>
        <w:numPr>
          <w:ilvl w:val="1"/>
          <w:numId w:val="2"/>
        </w:numPr>
        <w:rPr>
          <w:ins w:id="63" w:author="Brian Root" w:date="2022-07-20T15:04:00Z"/>
          <w:rFonts w:ascii="MetaPro-Norm" w:hAnsi="MetaPro-Norm"/>
        </w:rPr>
      </w:pPr>
      <w:r w:rsidRPr="53740CC9">
        <w:rPr>
          <w:rFonts w:ascii="MetaPro-Norm" w:hAnsi="MetaPro-Norm"/>
        </w:rPr>
        <w:t>Crime codes 1-4</w:t>
      </w:r>
    </w:p>
    <w:p w14:paraId="196B7AB7" w14:textId="6C718135" w:rsidR="00215312" w:rsidRDefault="00215312" w:rsidP="00215312">
      <w:pPr>
        <w:rPr>
          <w:ins w:id="64" w:author="Brian Root" w:date="2022-07-20T15:04:00Z"/>
          <w:rFonts w:ascii="MetaPro-Norm" w:hAnsi="MetaPro-Norm"/>
        </w:rPr>
      </w:pPr>
    </w:p>
    <w:p w14:paraId="0AACA503" w14:textId="605C339D" w:rsidR="00215312" w:rsidRDefault="00D5186C" w:rsidP="00215312">
      <w:pPr>
        <w:rPr>
          <w:ins w:id="65" w:author="Brian Root" w:date="2022-07-20T15:07:00Z"/>
          <w:rFonts w:ascii="MetaPro-Norm" w:hAnsi="MetaPro-Norm"/>
        </w:rPr>
      </w:pPr>
      <w:ins w:id="66" w:author="Brian Root" w:date="2022-07-20T15:05:00Z">
        <w:r w:rsidRPr="00D5186C">
          <w:rPr>
            <w:rFonts w:ascii="MetaPro-Norm" w:hAnsi="MetaPro-Norm"/>
          </w:rPr>
          <w:t>01/01/2016 - 01/10/2022</w:t>
        </w:r>
      </w:ins>
    </w:p>
    <w:p w14:paraId="3124BC25" w14:textId="7C469801" w:rsidR="00901DDE" w:rsidRPr="00215312" w:rsidRDefault="00901DDE">
      <w:pPr>
        <w:rPr>
          <w:rFonts w:ascii="MetaPro-Norm" w:hAnsi="MetaPro-Norm"/>
          <w:rPrChange w:id="67" w:author="Brian Root" w:date="2022-07-20T15:04:00Z">
            <w:rPr/>
          </w:rPrChange>
        </w:rPr>
        <w:pPrChange w:id="68" w:author="Brian Root" w:date="2022-07-20T15:0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69" w:author="Brian Root" w:date="2022-07-20T15:07:00Z">
        <w:r>
          <w:rPr>
            <w:rFonts w:ascii="MetaPro-Norm" w:hAnsi="MetaPro-Norm"/>
          </w:rPr>
          <w:t>Need “police case status code” dictiona</w:t>
        </w:r>
      </w:ins>
      <w:ins w:id="70" w:author="Brian Root" w:date="2022-07-20T15:08:00Z">
        <w:r>
          <w:rPr>
            <w:rFonts w:ascii="MetaPro-Norm" w:hAnsi="MetaPro-Norm"/>
          </w:rPr>
          <w:t>ry.</w:t>
        </w:r>
      </w:ins>
    </w:p>
    <w:p w14:paraId="20386CA7" w14:textId="3E04AFD4" w:rsidR="009248AD" w:rsidRPr="00FA6DFC" w:rsidRDefault="009248AD" w:rsidP="009248AD">
      <w:pPr>
        <w:rPr>
          <w:rFonts w:ascii="MetaPro-Norm" w:hAnsi="MetaPro-Norm"/>
        </w:rPr>
      </w:pPr>
    </w:p>
    <w:p w14:paraId="51AED09E" w14:textId="3DAA1348" w:rsidR="009248AD" w:rsidRPr="00FA6DFC" w:rsidRDefault="003E4EF4" w:rsidP="009248AD">
      <w:pPr>
        <w:pStyle w:val="ListParagraph"/>
        <w:numPr>
          <w:ilvl w:val="0"/>
          <w:numId w:val="2"/>
        </w:numPr>
        <w:rPr>
          <w:rFonts w:ascii="MetaPro-Norm" w:hAnsi="MetaPro-Norm"/>
        </w:rPr>
      </w:pPr>
      <w:commentRangeStart w:id="71"/>
      <w:r w:rsidRPr="73BF8EBC">
        <w:rPr>
          <w:rFonts w:ascii="MetaPro-Norm" w:hAnsi="MetaPro-Norm"/>
        </w:rPr>
        <w:t xml:space="preserve">Data on all crime committed against homeless victims </w:t>
      </w:r>
      <w:commentRangeEnd w:id="71"/>
      <w:r>
        <w:rPr>
          <w:rStyle w:val="CommentReference"/>
        </w:rPr>
        <w:commentReference w:id="71"/>
      </w:r>
      <w:r w:rsidRPr="73BF8EBC">
        <w:rPr>
          <w:rFonts w:ascii="MetaPro-Norm" w:hAnsi="MetaPro-Norm"/>
        </w:rPr>
        <w:t xml:space="preserve">between </w:t>
      </w:r>
      <w:r w:rsidR="6BD54DEF" w:rsidRPr="73BF8EBC">
        <w:rPr>
          <w:rFonts w:ascii="MetaPro-Norm" w:hAnsi="MetaPro-Norm"/>
        </w:rPr>
        <w:t>1/1/</w:t>
      </w:r>
      <w:r w:rsidR="00A53A9D" w:rsidRPr="73BF8EBC">
        <w:rPr>
          <w:rFonts w:ascii="MetaPro-Norm" w:hAnsi="MetaPro-Norm"/>
        </w:rPr>
        <w:t>20</w:t>
      </w:r>
      <w:r w:rsidR="6BD54DEF" w:rsidRPr="73BF8EBC">
        <w:rPr>
          <w:rFonts w:ascii="MetaPro-Norm" w:hAnsi="MetaPro-Norm"/>
        </w:rPr>
        <w:t>16</w:t>
      </w:r>
      <w:r w:rsidRPr="73BF8EBC">
        <w:rPr>
          <w:rFonts w:ascii="MetaPro-Norm" w:hAnsi="MetaPro-Norm"/>
        </w:rPr>
        <w:t xml:space="preserve"> and the date this request is fulfilled. We request this data in a machine-readable, flat file format (e.g. csv file) or in the original format. We request the following data associated with each arrest/citation:</w:t>
      </w:r>
    </w:p>
    <w:p w14:paraId="3A862327" w14:textId="77777777" w:rsidR="009248AD" w:rsidRPr="00FA6DFC" w:rsidRDefault="003E4EF4" w:rsidP="009248AD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53740CC9">
        <w:rPr>
          <w:rFonts w:ascii="MetaPro-Norm" w:hAnsi="MetaPro-Norm"/>
        </w:rPr>
        <w:t>Division of records number</w:t>
      </w:r>
    </w:p>
    <w:p w14:paraId="46FF5C45" w14:textId="77777777" w:rsidR="009248AD" w:rsidRPr="00FA6DFC" w:rsidRDefault="003E4EF4" w:rsidP="009248AD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73BF8EBC">
        <w:rPr>
          <w:rFonts w:ascii="MetaPro-Norm" w:hAnsi="MetaPro-Norm"/>
        </w:rPr>
        <w:t xml:space="preserve">Location (address and </w:t>
      </w:r>
      <w:proofErr w:type="spellStart"/>
      <w:r w:rsidRPr="73BF8EBC">
        <w:rPr>
          <w:rFonts w:ascii="MetaPro-Norm" w:hAnsi="MetaPro-Norm"/>
        </w:rPr>
        <w:t>lat</w:t>
      </w:r>
      <w:proofErr w:type="spellEnd"/>
      <w:r w:rsidRPr="73BF8EBC">
        <w:rPr>
          <w:rFonts w:ascii="MetaPro-Norm" w:hAnsi="MetaPro-Norm"/>
        </w:rPr>
        <w:t>/long)</w:t>
      </w:r>
    </w:p>
    <w:p w14:paraId="4D839962" w14:textId="77777777" w:rsidR="009248AD" w:rsidRPr="00FA6DFC" w:rsidRDefault="003E4EF4" w:rsidP="009248AD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53740CC9">
        <w:rPr>
          <w:rFonts w:ascii="MetaPro-Norm" w:hAnsi="MetaPro-Norm"/>
        </w:rPr>
        <w:lastRenderedPageBreak/>
        <w:t>Date reported</w:t>
      </w:r>
    </w:p>
    <w:p w14:paraId="4CA02808" w14:textId="77777777" w:rsidR="009248AD" w:rsidRPr="00FA6DFC" w:rsidRDefault="003E4EF4" w:rsidP="009248AD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53740CC9">
        <w:rPr>
          <w:rFonts w:ascii="MetaPro-Norm" w:hAnsi="MetaPro-Norm"/>
        </w:rPr>
        <w:t>Area</w:t>
      </w:r>
    </w:p>
    <w:p w14:paraId="372C962B" w14:textId="77777777" w:rsidR="009248AD" w:rsidRPr="00FA6DFC" w:rsidRDefault="003E4EF4" w:rsidP="009248AD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53740CC9">
        <w:rPr>
          <w:rFonts w:ascii="MetaPro-Norm" w:hAnsi="MetaPro-Norm"/>
        </w:rPr>
        <w:t>Area name</w:t>
      </w:r>
    </w:p>
    <w:p w14:paraId="4489D29A" w14:textId="77777777" w:rsidR="009248AD" w:rsidRPr="00FA6DFC" w:rsidRDefault="003E4EF4" w:rsidP="009248AD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53740CC9">
        <w:rPr>
          <w:rFonts w:ascii="MetaPro-Norm" w:hAnsi="MetaPro-Norm"/>
        </w:rPr>
        <w:t>Report District Number</w:t>
      </w:r>
    </w:p>
    <w:p w14:paraId="766135C2" w14:textId="77777777" w:rsidR="009248AD" w:rsidRPr="00FA6DFC" w:rsidRDefault="003E4EF4" w:rsidP="009248AD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53740CC9">
        <w:rPr>
          <w:rFonts w:ascii="MetaPro-Norm" w:hAnsi="MetaPro-Norm"/>
        </w:rPr>
        <w:t>Crime code and crime code descriptions</w:t>
      </w:r>
    </w:p>
    <w:p w14:paraId="0A584F30" w14:textId="77777777" w:rsidR="009248AD" w:rsidRPr="00FA6DFC" w:rsidRDefault="003E4EF4" w:rsidP="009248AD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53740CC9">
        <w:rPr>
          <w:rFonts w:ascii="MetaPro-Norm" w:hAnsi="MetaPro-Norm"/>
        </w:rPr>
        <w:t>Victim age</w:t>
      </w:r>
    </w:p>
    <w:p w14:paraId="78E293B7" w14:textId="77777777" w:rsidR="009248AD" w:rsidRPr="00FA6DFC" w:rsidRDefault="003E4EF4" w:rsidP="009248AD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53740CC9">
        <w:rPr>
          <w:rFonts w:ascii="MetaPro-Norm" w:hAnsi="MetaPro-Norm"/>
        </w:rPr>
        <w:t>Victim descent</w:t>
      </w:r>
    </w:p>
    <w:p w14:paraId="2749C4EC" w14:textId="77777777" w:rsidR="009248AD" w:rsidRPr="00FA6DFC" w:rsidRDefault="003E4EF4" w:rsidP="009248AD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53740CC9">
        <w:rPr>
          <w:rFonts w:ascii="MetaPro-Norm" w:hAnsi="MetaPro-Norm"/>
        </w:rPr>
        <w:t>Premise code and description</w:t>
      </w:r>
    </w:p>
    <w:p w14:paraId="54146BDF" w14:textId="77777777" w:rsidR="009248AD" w:rsidRPr="00FA6DFC" w:rsidRDefault="003E4EF4" w:rsidP="009248AD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53740CC9">
        <w:rPr>
          <w:rFonts w:ascii="MetaPro-Norm" w:hAnsi="MetaPro-Norm"/>
        </w:rPr>
        <w:t>Weapon code and description</w:t>
      </w:r>
    </w:p>
    <w:p w14:paraId="2E7B378F" w14:textId="77777777" w:rsidR="009248AD" w:rsidRPr="00FA6DFC" w:rsidRDefault="003E4EF4" w:rsidP="009248AD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53740CC9">
        <w:rPr>
          <w:rFonts w:ascii="MetaPro-Norm" w:hAnsi="MetaPro-Norm"/>
        </w:rPr>
        <w:t>Status code and description</w:t>
      </w:r>
    </w:p>
    <w:p w14:paraId="480F31DB" w14:textId="77777777" w:rsidR="009248AD" w:rsidRPr="00FA6DFC" w:rsidRDefault="003E4EF4" w:rsidP="009248AD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73BF8EBC">
        <w:rPr>
          <w:rFonts w:ascii="MetaPro-Norm" w:hAnsi="MetaPro-Norm"/>
        </w:rPr>
        <w:t>Crime codes 1-4</w:t>
      </w:r>
    </w:p>
    <w:p w14:paraId="05498F08" w14:textId="2F952AA3" w:rsidR="73BF8EBC" w:rsidRDefault="73BF8EBC" w:rsidP="73BF8EBC">
      <w:pPr>
        <w:ind w:left="720"/>
      </w:pPr>
    </w:p>
    <w:p w14:paraId="246423F1" w14:textId="0B15DF53" w:rsidR="00124B3C" w:rsidRPr="00FA6DFC" w:rsidRDefault="003E4EF4" w:rsidP="73BF8EBC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commentRangeStart w:id="72"/>
      <w:r w:rsidRPr="73BF8EBC">
        <w:rPr>
          <w:rFonts w:ascii="MetaPro-Norm" w:hAnsi="MetaPro-Norm"/>
        </w:rPr>
        <w:t>All documents related to costs and budget of homeless</w:t>
      </w:r>
      <w:commentRangeEnd w:id="72"/>
      <w:r>
        <w:rPr>
          <w:rStyle w:val="CommentReference"/>
        </w:rPr>
        <w:commentReference w:id="72"/>
      </w:r>
      <w:r w:rsidRPr="73BF8EBC">
        <w:rPr>
          <w:rFonts w:ascii="MetaPro-Norm" w:hAnsi="MetaPro-Norm"/>
        </w:rPr>
        <w:t xml:space="preserve">-related activities in </w:t>
      </w:r>
      <w:r w:rsidR="007D5BFD" w:rsidRPr="73BF8EBC">
        <w:rPr>
          <w:rFonts w:ascii="MetaPro-Norm" w:hAnsi="MetaPro-Norm"/>
        </w:rPr>
        <w:t xml:space="preserve">FY18-19, </w:t>
      </w:r>
      <w:r w:rsidRPr="73BF8EBC">
        <w:rPr>
          <w:rFonts w:ascii="MetaPro-Norm" w:hAnsi="MetaPro-Norm"/>
        </w:rPr>
        <w:t>FY</w:t>
      </w:r>
      <w:r w:rsidR="007D5BFD" w:rsidRPr="73BF8EBC">
        <w:rPr>
          <w:rFonts w:ascii="MetaPro-Norm" w:hAnsi="MetaPro-Norm"/>
        </w:rPr>
        <w:t xml:space="preserve">19-20, and FY20-21 including, but not limited to, LAPD budget going to deployment </w:t>
      </w:r>
      <w:r w:rsidR="006D3B51" w:rsidRPr="73BF8EBC">
        <w:rPr>
          <w:rFonts w:ascii="MetaPro-Norm" w:hAnsi="MetaPro-Norm"/>
        </w:rPr>
        <w:t xml:space="preserve">with Special Enforcement Cleaning Zone engagements and CARE+ engagements. </w:t>
      </w:r>
    </w:p>
    <w:p w14:paraId="11E0B1D1" w14:textId="5EB1CF3D" w:rsidR="00B87BA9" w:rsidRDefault="00B87BA9" w:rsidP="00B87BA9">
      <w:pPr>
        <w:rPr>
          <w:ins w:id="73" w:author="Brian Root" w:date="2022-07-20T15:10:00Z"/>
          <w:rFonts w:ascii="MetaPro-Norm" w:hAnsi="MetaPro-Norm"/>
        </w:rPr>
      </w:pPr>
    </w:p>
    <w:p w14:paraId="764E186B" w14:textId="77777777" w:rsidR="00FE1ACE" w:rsidRDefault="00FE1ACE" w:rsidP="00B87BA9">
      <w:pPr>
        <w:rPr>
          <w:ins w:id="74" w:author="Brian Root" w:date="2022-07-20T15:10:00Z"/>
          <w:rFonts w:ascii="MetaPro-Norm" w:hAnsi="MetaPro-Norm"/>
        </w:rPr>
      </w:pPr>
    </w:p>
    <w:p w14:paraId="3465A565" w14:textId="4954CF4D" w:rsidR="00FE1ACE" w:rsidRDefault="000F0E16" w:rsidP="00B87BA9">
      <w:pPr>
        <w:rPr>
          <w:ins w:id="75" w:author="Brian Root" w:date="2022-07-20T15:10:00Z"/>
          <w:rFonts w:ascii="MetaPro-Norm" w:hAnsi="MetaPro-Norm"/>
        </w:rPr>
      </w:pPr>
      <w:ins w:id="76" w:author="Brian Root" w:date="2022-07-20T15:11:00Z">
        <w:r>
          <w:rPr>
            <w:rFonts w:ascii="MetaPro-Norm" w:hAnsi="MetaPro-Norm"/>
          </w:rPr>
          <w:t>Nothing provided.</w:t>
        </w:r>
      </w:ins>
    </w:p>
    <w:p w14:paraId="2D98C99E" w14:textId="77777777" w:rsidR="00FE1ACE" w:rsidRPr="00FA6DFC" w:rsidRDefault="00FE1ACE" w:rsidP="00B87BA9">
      <w:pPr>
        <w:rPr>
          <w:rFonts w:ascii="MetaPro-Norm" w:hAnsi="MetaPro-Norm"/>
        </w:rPr>
      </w:pPr>
    </w:p>
    <w:p w14:paraId="27172D65" w14:textId="31AD8008" w:rsidR="00900450" w:rsidRPr="000F0E16" w:rsidRDefault="003E4EF4" w:rsidP="31F70533">
      <w:pPr>
        <w:pStyle w:val="ListParagraph"/>
        <w:numPr>
          <w:ilvl w:val="0"/>
          <w:numId w:val="2"/>
        </w:numPr>
        <w:rPr>
          <w:ins w:id="77" w:author="Brian Root" w:date="2022-07-20T15:11:00Z"/>
          <w:rFonts w:asciiTheme="minorHAnsi" w:eastAsiaTheme="minorEastAsia" w:hAnsiTheme="minorHAnsi" w:cstheme="minorBidi"/>
          <w:rPrChange w:id="78" w:author="Brian Root" w:date="2022-07-20T15:11:00Z">
            <w:rPr>
              <w:ins w:id="79" w:author="Brian Root" w:date="2022-07-20T15:11:00Z"/>
              <w:rFonts w:ascii="MetaPro-Norm" w:hAnsi="MetaPro-Norm"/>
            </w:rPr>
          </w:rPrChange>
        </w:rPr>
      </w:pPr>
      <w:commentRangeStart w:id="80"/>
      <w:commentRangeStart w:id="81"/>
      <w:r w:rsidRPr="31F70533">
        <w:rPr>
          <w:rFonts w:ascii="MetaPro-Norm" w:hAnsi="MetaPro-Norm"/>
        </w:rPr>
        <w:t>Policies related to</w:t>
      </w:r>
      <w:r w:rsidR="002E498C" w:rsidRPr="31F70533">
        <w:rPr>
          <w:rFonts w:ascii="MetaPro-Norm" w:hAnsi="MetaPro-Norm"/>
        </w:rPr>
        <w:t xml:space="preserve"> homelessness</w:t>
      </w:r>
      <w:commentRangeEnd w:id="80"/>
      <w:r>
        <w:rPr>
          <w:rStyle w:val="CommentReference"/>
        </w:rPr>
        <w:commentReference w:id="80"/>
      </w:r>
      <w:commentRangeEnd w:id="81"/>
      <w:r>
        <w:rPr>
          <w:rStyle w:val="CommentReference"/>
        </w:rPr>
        <w:commentReference w:id="81"/>
      </w:r>
      <w:r w:rsidRPr="31F70533">
        <w:rPr>
          <w:rFonts w:ascii="MetaPro-Norm" w:hAnsi="MetaPro-Norm"/>
        </w:rPr>
        <w:t xml:space="preserve">: Any and all policies, procedures, regulations, protocols, manuals, or guidelines </w:t>
      </w:r>
      <w:r w:rsidR="568FFAFF" w:rsidRPr="31F70533">
        <w:rPr>
          <w:rFonts w:ascii="MetaPro-Norm" w:hAnsi="MetaPro-Norm"/>
        </w:rPr>
        <w:t>from January 1, 2018 until the date this request i</w:t>
      </w:r>
      <w:r w:rsidR="6A1423BE" w:rsidRPr="31F70533">
        <w:rPr>
          <w:rFonts w:ascii="MetaPro-Norm" w:hAnsi="MetaPro-Norm"/>
        </w:rPr>
        <w:t xml:space="preserve">s </w:t>
      </w:r>
      <w:r w:rsidR="568FFAFF" w:rsidRPr="31F70533">
        <w:rPr>
          <w:rFonts w:ascii="MetaPro-Norm" w:hAnsi="MetaPro-Norm"/>
        </w:rPr>
        <w:t xml:space="preserve">fulfilled, </w:t>
      </w:r>
      <w:r w:rsidR="00A62176" w:rsidRPr="31F70533">
        <w:rPr>
          <w:rFonts w:ascii="MetaPro-Norm" w:hAnsi="MetaPro-Norm"/>
        </w:rPr>
        <w:t>related to</w:t>
      </w:r>
      <w:r w:rsidRPr="31F70533">
        <w:rPr>
          <w:rFonts w:ascii="MetaPro-Norm" w:hAnsi="MetaPro-Norm"/>
        </w:rPr>
        <w:t xml:space="preserve"> </w:t>
      </w:r>
      <w:r w:rsidR="009940FC" w:rsidRPr="31F70533">
        <w:rPr>
          <w:rFonts w:ascii="MetaPro-Norm" w:hAnsi="MetaPro-Norm"/>
        </w:rPr>
        <w:t xml:space="preserve">homelessness including, but not limited to, </w:t>
      </w:r>
      <w:r w:rsidRPr="31F70533">
        <w:rPr>
          <w:rFonts w:ascii="MetaPro-Norm" w:hAnsi="MetaPro-Norm"/>
        </w:rPr>
        <w:t xml:space="preserve">CARE+, </w:t>
      </w:r>
      <w:r w:rsidR="00A62176" w:rsidRPr="31F70533">
        <w:rPr>
          <w:rFonts w:ascii="MetaPro-Norm" w:hAnsi="MetaPro-Norm"/>
        </w:rPr>
        <w:t>Special Enforcement and Cleaning Zone (SEC</w:t>
      </w:r>
      <w:r w:rsidR="00D31166" w:rsidRPr="31F70533">
        <w:rPr>
          <w:rFonts w:ascii="MetaPro-Norm" w:hAnsi="MetaPro-Norm"/>
        </w:rPr>
        <w:t xml:space="preserve">Zs), enforcement of </w:t>
      </w:r>
      <w:r w:rsidR="00471116" w:rsidRPr="31F70533">
        <w:rPr>
          <w:rFonts w:ascii="MetaPro-Norm" w:hAnsi="MetaPro-Norm"/>
        </w:rPr>
        <w:t>LA</w:t>
      </w:r>
      <w:r w:rsidR="00D31166" w:rsidRPr="31F70533">
        <w:rPr>
          <w:rFonts w:ascii="MetaPro-Norm" w:hAnsi="MetaPro-Norm"/>
        </w:rPr>
        <w:t xml:space="preserve">MC 56.11, enforcement of </w:t>
      </w:r>
      <w:r w:rsidR="00471116" w:rsidRPr="31F70533">
        <w:rPr>
          <w:rFonts w:ascii="MetaPro-Norm" w:hAnsi="MetaPro-Norm"/>
        </w:rPr>
        <w:t>LA</w:t>
      </w:r>
      <w:r w:rsidR="00D31166" w:rsidRPr="31F70533">
        <w:rPr>
          <w:rFonts w:ascii="MetaPro-Norm" w:hAnsi="MetaPro-Norm"/>
        </w:rPr>
        <w:t>MC 41.18</w:t>
      </w:r>
      <w:r w:rsidR="00471116" w:rsidRPr="31F70533">
        <w:rPr>
          <w:rFonts w:ascii="MetaPro-Norm" w:hAnsi="MetaPro-Norm"/>
        </w:rPr>
        <w:t>,</w:t>
      </w:r>
      <w:r w:rsidR="00D31166" w:rsidRPr="31F70533">
        <w:rPr>
          <w:rFonts w:ascii="MetaPro-Norm" w:hAnsi="MetaPro-Norm"/>
        </w:rPr>
        <w:t xml:space="preserve"> encampment clearances</w:t>
      </w:r>
      <w:r w:rsidR="009248AD" w:rsidRPr="31F70533">
        <w:rPr>
          <w:rFonts w:ascii="MetaPro-Norm" w:hAnsi="MetaPro-Norm"/>
        </w:rPr>
        <w:t xml:space="preserve">, </w:t>
      </w:r>
      <w:r w:rsidR="00EE4B06" w:rsidRPr="31F70533">
        <w:rPr>
          <w:rFonts w:ascii="MetaPro-Norm" w:hAnsi="MetaPro-Norm"/>
        </w:rPr>
        <w:t>Covid-19-related enforcement related to encampments</w:t>
      </w:r>
      <w:r w:rsidR="000E16DB" w:rsidRPr="31F70533">
        <w:rPr>
          <w:rFonts w:ascii="MetaPro-Norm" w:hAnsi="MetaPro-Norm"/>
        </w:rPr>
        <w:t xml:space="preserve">, </w:t>
      </w:r>
      <w:r w:rsidR="009248AD" w:rsidRPr="31F70533">
        <w:rPr>
          <w:rFonts w:ascii="MetaPro-Norm" w:hAnsi="MetaPro-Norm"/>
        </w:rPr>
        <w:t>LAPD HOPE teams and LAPD RESET teams</w:t>
      </w:r>
      <w:r w:rsidR="00D31166" w:rsidRPr="31F70533">
        <w:rPr>
          <w:rFonts w:ascii="MetaPro-Norm" w:hAnsi="MetaPro-Norm"/>
        </w:rPr>
        <w:t xml:space="preserve">. </w:t>
      </w:r>
    </w:p>
    <w:p w14:paraId="7A5058A6" w14:textId="77777777" w:rsidR="000F0E16" w:rsidRDefault="000F0E16" w:rsidP="000F0E16">
      <w:pPr>
        <w:rPr>
          <w:ins w:id="82" w:author="Brian Root" w:date="2022-07-20T15:11:00Z"/>
          <w:rFonts w:asciiTheme="minorHAnsi" w:eastAsiaTheme="minorEastAsia" w:hAnsiTheme="minorHAnsi" w:cstheme="minorBidi"/>
        </w:rPr>
      </w:pPr>
    </w:p>
    <w:p w14:paraId="78D32EC7" w14:textId="09E9D621" w:rsidR="000F0E16" w:rsidRPr="000F0E16" w:rsidRDefault="00660AAC">
      <w:pPr>
        <w:rPr>
          <w:rFonts w:asciiTheme="minorHAnsi" w:eastAsiaTheme="minorEastAsia" w:hAnsiTheme="minorHAnsi" w:cstheme="minorBidi"/>
          <w:rPrChange w:id="83" w:author="Brian Root" w:date="2022-07-20T15:11:00Z">
            <w:rPr>
              <w:rFonts w:eastAsiaTheme="minorEastAsia"/>
            </w:rPr>
          </w:rPrChange>
        </w:rPr>
        <w:pPrChange w:id="84" w:author="Brian Root" w:date="2022-07-20T15:11:00Z">
          <w:pPr>
            <w:pStyle w:val="ListParagraph"/>
            <w:numPr>
              <w:numId w:val="2"/>
            </w:numPr>
            <w:ind w:hanging="360"/>
          </w:pPr>
        </w:pPrChange>
      </w:pPr>
      <w:ins w:id="85" w:author="Brian Root" w:date="2022-07-20T15:13:00Z">
        <w:r>
          <w:rPr>
            <w:rFonts w:asciiTheme="minorHAnsi" w:eastAsiaTheme="minorEastAsia" w:hAnsiTheme="minorHAnsi" w:cstheme="minorBidi"/>
          </w:rPr>
          <w:t xml:space="preserve">Incomplete. For example, we don’t see anything about modifications to 41.18 policy in 2021. </w:t>
        </w:r>
      </w:ins>
    </w:p>
    <w:p w14:paraId="3F35439F" w14:textId="77777777" w:rsidR="00900450" w:rsidRPr="00FA6DFC" w:rsidRDefault="00900450" w:rsidP="00900450">
      <w:pPr>
        <w:pStyle w:val="ListParagraph"/>
        <w:rPr>
          <w:rFonts w:ascii="MetaPro-Norm" w:hAnsi="MetaPro-Norm"/>
        </w:rPr>
      </w:pPr>
    </w:p>
    <w:p w14:paraId="1C10899A" w14:textId="2479E633" w:rsidR="00EB0E09" w:rsidRPr="00FA6DFC" w:rsidRDefault="003E4EF4" w:rsidP="31F70533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commentRangeStart w:id="86"/>
      <w:commentRangeStart w:id="87"/>
      <w:r w:rsidRPr="31F70533">
        <w:rPr>
          <w:rFonts w:ascii="MetaPro-Norm" w:hAnsi="MetaPro-Norm"/>
        </w:rPr>
        <w:t xml:space="preserve">Policies </w:t>
      </w:r>
      <w:r w:rsidR="00B87BA9" w:rsidRPr="31F70533">
        <w:rPr>
          <w:rFonts w:ascii="MetaPro-Norm" w:hAnsi="MetaPro-Norm"/>
        </w:rPr>
        <w:t xml:space="preserve">related to </w:t>
      </w:r>
      <w:r w:rsidR="1C081B6A" w:rsidRPr="31F70533">
        <w:rPr>
          <w:rFonts w:ascii="MetaPro-Norm" w:eastAsia="MetaPro-Norm" w:hAnsi="MetaPro-Norm" w:cs="MetaPro-Norm"/>
          <w:i/>
          <w:iCs/>
          <w:color w:val="000000" w:themeColor="text1"/>
        </w:rPr>
        <w:t>Martin v. City of Boise</w:t>
      </w:r>
      <w:commentRangeEnd w:id="86"/>
      <w:r>
        <w:rPr>
          <w:rStyle w:val="CommentReference"/>
        </w:rPr>
        <w:commentReference w:id="86"/>
      </w:r>
      <w:commentRangeEnd w:id="87"/>
      <w:r>
        <w:rPr>
          <w:rStyle w:val="CommentReference"/>
        </w:rPr>
        <w:commentReference w:id="87"/>
      </w:r>
      <w:r w:rsidR="1C081B6A" w:rsidRPr="31F70533">
        <w:rPr>
          <w:rFonts w:ascii="MetaPro-Norm" w:eastAsia="MetaPro-Norm" w:hAnsi="MetaPro-Norm" w:cs="MetaPro-Norm"/>
          <w:i/>
          <w:iCs/>
          <w:color w:val="000000" w:themeColor="text1"/>
        </w:rPr>
        <w:t xml:space="preserve"> </w:t>
      </w:r>
      <w:r w:rsidR="1C081B6A" w:rsidRPr="31F70533">
        <w:rPr>
          <w:rFonts w:ascii="MetaPro-Norm" w:eastAsia="MetaPro-Norm" w:hAnsi="MetaPro-Norm" w:cs="MetaPro-Norm"/>
          <w:color w:val="000000" w:themeColor="text1"/>
        </w:rPr>
        <w:t>(</w:t>
      </w:r>
      <w:r w:rsidR="1C081B6A" w:rsidRPr="31F70533">
        <w:rPr>
          <w:rFonts w:ascii="Source Sans Pro" w:eastAsia="Source Sans Pro" w:hAnsi="Source Sans Pro" w:cs="Source Sans Pro"/>
          <w:color w:val="444444"/>
        </w:rPr>
        <w:t>920 F.3d 584 (9th Cir. 2019))</w:t>
      </w:r>
      <w:r w:rsidR="1C081B6A" w:rsidRPr="31F70533">
        <w:rPr>
          <w:rFonts w:ascii="MetaPro-Norm" w:hAnsi="MetaPro-Norm"/>
        </w:rPr>
        <w:t xml:space="preserve"> </w:t>
      </w:r>
      <w:r w:rsidRPr="31F70533">
        <w:rPr>
          <w:rFonts w:ascii="MetaPro-Norm" w:hAnsi="MetaPro-Norm"/>
        </w:rPr>
        <w:t>: Any and all policies, procedures, regulations, protocols, manuals, or guidelines</w:t>
      </w:r>
      <w:r w:rsidR="000B45F3" w:rsidRPr="31F70533">
        <w:rPr>
          <w:rFonts w:ascii="MetaPro-Norm" w:hAnsi="MetaPro-Norm"/>
        </w:rPr>
        <w:t>,</w:t>
      </w:r>
      <w:r w:rsidRPr="31F70533">
        <w:rPr>
          <w:rFonts w:ascii="MetaPro-Norm" w:hAnsi="MetaPro-Norm"/>
        </w:rPr>
        <w:t xml:space="preserve"> </w:t>
      </w:r>
      <w:r w:rsidR="00C1496A" w:rsidRPr="31F70533">
        <w:rPr>
          <w:rFonts w:ascii="MetaPro-Norm" w:hAnsi="MetaPro-Norm"/>
        </w:rPr>
        <w:t xml:space="preserve">from </w:t>
      </w:r>
      <w:r w:rsidR="006C2048" w:rsidRPr="31F70533">
        <w:rPr>
          <w:rFonts w:ascii="MetaPro-Norm" w:hAnsi="MetaPro-Norm"/>
        </w:rPr>
        <w:t>September 1, 2018 until the date this request i</w:t>
      </w:r>
      <w:r w:rsidR="6C8047E7" w:rsidRPr="31F70533">
        <w:rPr>
          <w:rFonts w:ascii="MetaPro-Norm" w:hAnsi="MetaPro-Norm"/>
        </w:rPr>
        <w:t>s</w:t>
      </w:r>
      <w:r w:rsidR="006C2048" w:rsidRPr="31F70533">
        <w:rPr>
          <w:rFonts w:ascii="MetaPro-Norm" w:hAnsi="MetaPro-Norm"/>
        </w:rPr>
        <w:t xml:space="preserve"> fulfilled</w:t>
      </w:r>
      <w:r w:rsidR="000B45F3" w:rsidRPr="31F70533">
        <w:rPr>
          <w:rFonts w:ascii="MetaPro-Norm" w:hAnsi="MetaPro-Norm"/>
        </w:rPr>
        <w:t>,</w:t>
      </w:r>
      <w:r w:rsidR="006C2048" w:rsidRPr="31F70533">
        <w:rPr>
          <w:rFonts w:ascii="MetaPro-Norm" w:hAnsi="MetaPro-Norm"/>
        </w:rPr>
        <w:t xml:space="preserve"> that were </w:t>
      </w:r>
      <w:r w:rsidR="00BA62A7" w:rsidRPr="31F70533">
        <w:rPr>
          <w:rFonts w:ascii="MetaPro-Norm" w:hAnsi="MetaPro-Norm"/>
        </w:rPr>
        <w:t xml:space="preserve">developed in response to the </w:t>
      </w:r>
      <w:r w:rsidR="5B313AE6" w:rsidRPr="31F70533">
        <w:rPr>
          <w:rFonts w:ascii="MetaPro-Norm" w:eastAsia="MetaPro-Norm" w:hAnsi="MetaPro-Norm" w:cs="MetaPro-Norm"/>
          <w:i/>
          <w:iCs/>
          <w:color w:val="000000" w:themeColor="text1"/>
        </w:rPr>
        <w:t xml:space="preserve">Martin v. City of Boise </w:t>
      </w:r>
      <w:r w:rsidR="5B313AE6" w:rsidRPr="31F70533">
        <w:rPr>
          <w:rFonts w:ascii="MetaPro-Norm" w:eastAsia="MetaPro-Norm" w:hAnsi="MetaPro-Norm" w:cs="MetaPro-Norm"/>
          <w:color w:val="000000" w:themeColor="text1"/>
        </w:rPr>
        <w:t>(</w:t>
      </w:r>
      <w:r w:rsidR="5B313AE6" w:rsidRPr="31F70533">
        <w:rPr>
          <w:rFonts w:ascii="Source Sans Pro" w:eastAsia="Source Sans Pro" w:hAnsi="Source Sans Pro" w:cs="Source Sans Pro"/>
          <w:color w:val="444444"/>
        </w:rPr>
        <w:t>920 F.3d 584 (9th Cir. 2019))</w:t>
      </w:r>
      <w:r w:rsidR="5B313AE6" w:rsidRPr="31F70533">
        <w:rPr>
          <w:rFonts w:ascii="MetaPro-Norm" w:hAnsi="MetaPro-Norm"/>
        </w:rPr>
        <w:t xml:space="preserve"> </w:t>
      </w:r>
      <w:r w:rsidR="00BA62A7" w:rsidRPr="31F70533">
        <w:rPr>
          <w:rFonts w:ascii="MetaPro-Norm" w:hAnsi="MetaPro-Norm"/>
        </w:rPr>
        <w:t xml:space="preserve"> </w:t>
      </w:r>
      <w:r w:rsidR="008B0E6A" w:rsidRPr="31F70533">
        <w:rPr>
          <w:rFonts w:ascii="MetaPro-Norm" w:hAnsi="MetaPro-Norm"/>
        </w:rPr>
        <w:t>federal court ruling</w:t>
      </w:r>
      <w:r w:rsidR="00EE0A86" w:rsidRPr="31F70533">
        <w:rPr>
          <w:rFonts w:ascii="MetaPro-Norm" w:hAnsi="MetaPro-Norm"/>
        </w:rPr>
        <w:t xml:space="preserve"> including </w:t>
      </w:r>
      <w:r w:rsidR="00873190" w:rsidRPr="31F70533">
        <w:rPr>
          <w:rFonts w:ascii="MetaPro-Norm" w:hAnsi="MetaPro-Norm"/>
        </w:rPr>
        <w:t xml:space="preserve">but not limited to </w:t>
      </w:r>
      <w:r w:rsidR="00EE0A86" w:rsidRPr="31F70533">
        <w:rPr>
          <w:rFonts w:ascii="MetaPro-Norm" w:hAnsi="MetaPro-Norm"/>
        </w:rPr>
        <w:t xml:space="preserve">training materials related to </w:t>
      </w:r>
      <w:r w:rsidR="00873190" w:rsidRPr="31F70533">
        <w:rPr>
          <w:rFonts w:ascii="MetaPro-Norm" w:hAnsi="MetaPro-Norm"/>
        </w:rPr>
        <w:t>the relationship between police enforcement of laws and the availability of shelter beds.</w:t>
      </w:r>
      <w:r w:rsidR="00EE0A86" w:rsidRPr="31F70533">
        <w:rPr>
          <w:rFonts w:ascii="MetaPro-Norm" w:hAnsi="MetaPro-Norm"/>
        </w:rPr>
        <w:t xml:space="preserve"> </w:t>
      </w:r>
    </w:p>
    <w:p w14:paraId="27FEC56C" w14:textId="77777777" w:rsidR="00471116" w:rsidRDefault="00471116" w:rsidP="00471116">
      <w:pPr>
        <w:pStyle w:val="ListParagraph"/>
        <w:rPr>
          <w:ins w:id="88" w:author="Brian Root" w:date="2022-10-21T14:45:00Z"/>
          <w:rFonts w:ascii="MetaPro-Norm" w:hAnsi="MetaPro-Norm"/>
        </w:rPr>
      </w:pPr>
    </w:p>
    <w:p w14:paraId="236E3FAB" w14:textId="77777777" w:rsidR="00AC79A7" w:rsidRDefault="00AC79A7" w:rsidP="00AC79A7">
      <w:pPr>
        <w:rPr>
          <w:ins w:id="89" w:author="Brian Root" w:date="2022-10-21T14:45:00Z"/>
          <w:rFonts w:ascii="MetaPro-Norm" w:hAnsi="MetaPro-Norm"/>
        </w:rPr>
      </w:pPr>
      <w:ins w:id="90" w:author="Brian Root" w:date="2022-10-21T14:45:00Z">
        <w:r>
          <w:rPr>
            <w:rFonts w:ascii="MetaPro-Norm" w:hAnsi="MetaPro-Norm"/>
          </w:rPr>
          <w:lastRenderedPageBreak/>
          <w:t>Documents received:</w:t>
        </w:r>
      </w:ins>
    </w:p>
    <w:p w14:paraId="58C46BB3" w14:textId="119163BA" w:rsidR="00AC79A7" w:rsidRPr="00FA6DFC" w:rsidRDefault="006D7141" w:rsidP="006D7141">
      <w:pPr>
        <w:pStyle w:val="ListParagraph"/>
        <w:numPr>
          <w:ilvl w:val="0"/>
          <w:numId w:val="4"/>
        </w:numPr>
        <w:rPr>
          <w:rFonts w:ascii="MetaPro-Norm" w:hAnsi="MetaPro-Norm"/>
        </w:rPr>
        <w:pPrChange w:id="91" w:author="Brian Root" w:date="2022-10-21T14:46:00Z">
          <w:pPr>
            <w:pStyle w:val="ListParagraph"/>
          </w:pPr>
        </w:pPrChange>
      </w:pPr>
      <w:ins w:id="92" w:author="Brian Root" w:date="2022-10-21T14:46:00Z">
        <w:r w:rsidRPr="006D7141">
          <w:rPr>
            <w:rFonts w:ascii="MetaPro-Norm" w:hAnsi="MetaPro-Norm"/>
          </w:rPr>
          <w:t>2018_18_Criminalizing_Public_Sleeping_Training.pdf</w:t>
        </w:r>
        <w:r>
          <w:rPr>
            <w:rFonts w:ascii="MetaPro-Norm" w:hAnsi="MetaPro-Norm"/>
          </w:rPr>
          <w:t xml:space="preserve"> = 2 </w:t>
        </w:r>
        <w:proofErr w:type="spellStart"/>
        <w:r>
          <w:rPr>
            <w:rFonts w:ascii="MetaPro-Norm" w:hAnsi="MetaPro-Norm"/>
          </w:rPr>
          <w:t>pg</w:t>
        </w:r>
        <w:proofErr w:type="spellEnd"/>
        <w:r>
          <w:rPr>
            <w:rFonts w:ascii="MetaPro-Norm" w:hAnsi="MetaPro-Norm"/>
          </w:rPr>
          <w:t xml:space="preserve"> memo from county DA.</w:t>
        </w:r>
      </w:ins>
    </w:p>
    <w:p w14:paraId="27F938C6" w14:textId="2B87AC01" w:rsidR="000A4FC9" w:rsidRPr="00FA6DFC" w:rsidRDefault="000A4FC9" w:rsidP="73BF8EBC"/>
    <w:p w14:paraId="08B8A1D9" w14:textId="59E992C8" w:rsidR="00E26064" w:rsidRPr="00FA6DFC" w:rsidRDefault="003E4EF4" w:rsidP="31F70533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commentRangeStart w:id="93"/>
      <w:r w:rsidRPr="31F70533">
        <w:rPr>
          <w:rFonts w:ascii="MetaPro-Norm" w:hAnsi="MetaPro-Norm"/>
        </w:rPr>
        <w:t>Training Materials</w:t>
      </w:r>
      <w:commentRangeEnd w:id="93"/>
      <w:r>
        <w:rPr>
          <w:rStyle w:val="CommentReference"/>
        </w:rPr>
        <w:commentReference w:id="93"/>
      </w:r>
      <w:r w:rsidRPr="31F70533">
        <w:rPr>
          <w:rFonts w:ascii="MetaPro-Norm" w:hAnsi="MetaPro-Norm"/>
        </w:rPr>
        <w:t xml:space="preserve">: Any and all training documents </w:t>
      </w:r>
      <w:r w:rsidR="0387C0EF" w:rsidRPr="31F70533">
        <w:rPr>
          <w:rFonts w:ascii="MetaPro-Norm" w:hAnsi="MetaPro-Norm"/>
        </w:rPr>
        <w:t>from January 1, 2012 until the date this request i</w:t>
      </w:r>
      <w:r w:rsidR="57E02EF4" w:rsidRPr="31F70533">
        <w:rPr>
          <w:rFonts w:ascii="MetaPro-Norm" w:hAnsi="MetaPro-Norm"/>
        </w:rPr>
        <w:t>s</w:t>
      </w:r>
      <w:r w:rsidR="00A819F5" w:rsidRPr="31F70533">
        <w:rPr>
          <w:rFonts w:ascii="MetaPro-Norm" w:hAnsi="MetaPro-Norm"/>
        </w:rPr>
        <w:t xml:space="preserve"> </w:t>
      </w:r>
      <w:r w:rsidR="0387C0EF" w:rsidRPr="31F70533">
        <w:rPr>
          <w:rFonts w:ascii="MetaPro-Norm" w:hAnsi="MetaPro-Norm"/>
        </w:rPr>
        <w:t xml:space="preserve">fulfilled, </w:t>
      </w:r>
      <w:r w:rsidRPr="31F70533">
        <w:rPr>
          <w:rFonts w:ascii="MetaPro-Norm" w:hAnsi="MetaPro-Norm"/>
        </w:rPr>
        <w:t xml:space="preserve">discussing </w:t>
      </w:r>
      <w:r w:rsidR="00457375" w:rsidRPr="31F70533">
        <w:rPr>
          <w:rFonts w:ascii="MetaPro-Norm" w:hAnsi="MetaPro-Norm"/>
        </w:rPr>
        <w:t>policing of homelessness</w:t>
      </w:r>
      <w:r w:rsidRPr="31F70533">
        <w:rPr>
          <w:rFonts w:ascii="MetaPro-Norm" w:hAnsi="MetaPro-Norm"/>
        </w:rPr>
        <w:t>, including but not limited to PowerPoint presentations, handouts, manuals, or lectures.</w:t>
      </w:r>
      <w:r w:rsidR="00457375" w:rsidRPr="31F70533">
        <w:rPr>
          <w:rFonts w:ascii="MetaPro-Norm" w:hAnsi="MetaPro-Norm"/>
        </w:rPr>
        <w:t xml:space="preserve"> This includes enforcing </w:t>
      </w:r>
      <w:r w:rsidR="00AF72A1" w:rsidRPr="31F70533">
        <w:rPr>
          <w:rFonts w:ascii="MetaPro-Norm" w:hAnsi="MetaPro-Norm"/>
        </w:rPr>
        <w:t>laws related to encampments</w:t>
      </w:r>
      <w:r w:rsidR="00E42D80" w:rsidRPr="31F70533">
        <w:rPr>
          <w:rFonts w:ascii="MetaPro-Norm" w:hAnsi="MetaPro-Norm"/>
        </w:rPr>
        <w:t xml:space="preserve">, </w:t>
      </w:r>
      <w:r w:rsidR="00367CA9" w:rsidRPr="31F70533">
        <w:rPr>
          <w:rFonts w:ascii="MetaPro-Norm" w:hAnsi="MetaPro-Norm"/>
        </w:rPr>
        <w:t xml:space="preserve">LAMC 56.11, </w:t>
      </w:r>
      <w:r w:rsidR="6C71DC33" w:rsidRPr="31F70533">
        <w:rPr>
          <w:rFonts w:ascii="MetaPro-Norm" w:hAnsi="MetaPro-Norm"/>
        </w:rPr>
        <w:t>LAMC 85.02, LAMC 63.44</w:t>
      </w:r>
      <w:r w:rsidR="0A7A5FC2" w:rsidRPr="31F70533">
        <w:rPr>
          <w:rFonts w:ascii="MetaPro-Norm" w:hAnsi="MetaPro-Norm"/>
        </w:rPr>
        <w:t>(B)</w:t>
      </w:r>
      <w:r w:rsidR="0DA68E67" w:rsidRPr="31F70533">
        <w:rPr>
          <w:rFonts w:ascii="MetaPro-Norm" w:hAnsi="MetaPro-Norm"/>
        </w:rPr>
        <w:t xml:space="preserve"> subsections </w:t>
      </w:r>
      <w:r w:rsidR="0A7A5FC2" w:rsidRPr="31F70533">
        <w:rPr>
          <w:rFonts w:ascii="MetaPro-Norm" w:hAnsi="MetaPro-Norm"/>
        </w:rPr>
        <w:t>(14)</w:t>
      </w:r>
      <w:r w:rsidR="48D422AE" w:rsidRPr="31F70533">
        <w:rPr>
          <w:rFonts w:ascii="MetaPro-Norm" w:hAnsi="MetaPro-Norm"/>
        </w:rPr>
        <w:t xml:space="preserve">, </w:t>
      </w:r>
      <w:r w:rsidR="69CCD25A" w:rsidRPr="31F70533">
        <w:rPr>
          <w:rFonts w:ascii="MetaPro-Norm" w:hAnsi="MetaPro-Norm"/>
        </w:rPr>
        <w:t>(17)</w:t>
      </w:r>
      <w:r w:rsidR="194CFA12" w:rsidRPr="31F70533">
        <w:rPr>
          <w:rFonts w:ascii="MetaPro-Norm" w:hAnsi="MetaPro-Norm"/>
        </w:rPr>
        <w:t xml:space="preserve"> or </w:t>
      </w:r>
      <w:r w:rsidR="69CCD25A" w:rsidRPr="31F70533">
        <w:rPr>
          <w:rFonts w:ascii="MetaPro-Norm" w:hAnsi="MetaPro-Norm"/>
        </w:rPr>
        <w:t>(26)</w:t>
      </w:r>
      <w:r w:rsidR="0016536C" w:rsidRPr="31F70533">
        <w:rPr>
          <w:rFonts w:ascii="MetaPro-Norm" w:hAnsi="MetaPro-Norm"/>
        </w:rPr>
        <w:t xml:space="preserve">and </w:t>
      </w:r>
      <w:r w:rsidR="00367CA9" w:rsidRPr="31F70533">
        <w:rPr>
          <w:rFonts w:ascii="MetaPro-Norm" w:hAnsi="MetaPro-Norm"/>
        </w:rPr>
        <w:t>LAMC 41.18</w:t>
      </w:r>
      <w:r w:rsidR="75B78FF5" w:rsidRPr="31F70533">
        <w:rPr>
          <w:rFonts w:ascii="MetaPro-Norm" w:hAnsi="MetaPro-Norm"/>
        </w:rPr>
        <w:t>, trespassing laws, open container and drinking in public laws, and enforcement of the Americans With Disabilities Act (ADA) as it applies to people living on the streets and to encampments.</w:t>
      </w:r>
    </w:p>
    <w:p w14:paraId="4514209A" w14:textId="05D81842" w:rsidR="00E26064" w:rsidRPr="00FA6DFC" w:rsidRDefault="00E26064" w:rsidP="32474091"/>
    <w:p w14:paraId="4926C413" w14:textId="77777777" w:rsidR="006D7141" w:rsidRDefault="006D7141" w:rsidP="006D7141">
      <w:pPr>
        <w:rPr>
          <w:ins w:id="94" w:author="Brian Root" w:date="2022-10-21T14:46:00Z"/>
          <w:rFonts w:ascii="MetaPro-Norm" w:hAnsi="MetaPro-Norm"/>
        </w:rPr>
      </w:pPr>
      <w:ins w:id="95" w:author="Brian Root" w:date="2022-10-21T14:46:00Z">
        <w:r>
          <w:rPr>
            <w:rFonts w:ascii="MetaPro-Norm" w:hAnsi="MetaPro-Norm"/>
          </w:rPr>
          <w:t>Documents received:</w:t>
        </w:r>
      </w:ins>
    </w:p>
    <w:p w14:paraId="048A7C8E" w14:textId="00BFE106" w:rsidR="0002241C" w:rsidRPr="006D7141" w:rsidRDefault="00B77AE2" w:rsidP="006D7141">
      <w:pPr>
        <w:pStyle w:val="ListParagraph"/>
        <w:numPr>
          <w:ilvl w:val="0"/>
          <w:numId w:val="4"/>
        </w:numPr>
        <w:rPr>
          <w:rFonts w:ascii="MetaPro-Norm" w:hAnsi="MetaPro-Norm"/>
          <w:rPrChange w:id="96" w:author="Brian Root" w:date="2022-10-21T14:46:00Z">
            <w:rPr/>
          </w:rPrChange>
        </w:rPr>
        <w:pPrChange w:id="97" w:author="Brian Root" w:date="2022-10-21T14:46:00Z">
          <w:pPr>
            <w:ind w:left="360"/>
          </w:pPr>
        </w:pPrChange>
      </w:pPr>
      <w:ins w:id="98" w:author="Brian Root" w:date="2022-10-21T15:02:00Z">
        <w:r>
          <w:rPr>
            <w:rFonts w:ascii="MetaPro-Norm" w:hAnsi="MetaPro-Norm"/>
          </w:rPr>
          <w:t>Training_R.pdf</w:t>
        </w:r>
        <w:r w:rsidR="00955870">
          <w:rPr>
            <w:rFonts w:ascii="MetaPro-Norm" w:hAnsi="MetaPro-Norm"/>
          </w:rPr>
          <w:t xml:space="preserve"> = </w:t>
        </w:r>
        <w:r w:rsidR="00955870" w:rsidRPr="00955870">
          <w:rPr>
            <w:rFonts w:ascii="MetaPro-Norm" w:hAnsi="MetaPro-Norm"/>
          </w:rPr>
          <w:t xml:space="preserve">115 </w:t>
        </w:r>
        <w:proofErr w:type="spellStart"/>
        <w:r w:rsidR="00955870" w:rsidRPr="00955870">
          <w:rPr>
            <w:rFonts w:ascii="MetaPro-Norm" w:hAnsi="MetaPro-Norm"/>
          </w:rPr>
          <w:t>pg</w:t>
        </w:r>
        <w:proofErr w:type="spellEnd"/>
        <w:r w:rsidR="00955870" w:rsidRPr="00955870">
          <w:rPr>
            <w:rFonts w:ascii="MetaPro-Norm" w:hAnsi="MetaPro-Norm"/>
          </w:rPr>
          <w:t xml:space="preserve"> pdf of assorted documents (</w:t>
        </w:r>
        <w:proofErr w:type="spellStart"/>
        <w:r w:rsidR="00955870" w:rsidRPr="00955870">
          <w:rPr>
            <w:rFonts w:ascii="MetaPro-Norm" w:hAnsi="MetaPro-Norm"/>
          </w:rPr>
          <w:t>powerpoint</w:t>
        </w:r>
        <w:proofErr w:type="spellEnd"/>
        <w:r w:rsidR="00955870" w:rsidRPr="00955870">
          <w:rPr>
            <w:rFonts w:ascii="MetaPro-Norm" w:hAnsi="MetaPro-Norm"/>
          </w:rPr>
          <w:t xml:space="preserve"> slides, flyers, memos). Contains duplicate slides within, so not fully 115 pp. It isn't a training manual.</w:t>
        </w:r>
      </w:ins>
    </w:p>
    <w:p w14:paraId="4FD91440" w14:textId="77777777" w:rsidR="0002241C" w:rsidRPr="00FA6DFC" w:rsidRDefault="003E4EF4" w:rsidP="0002241C">
      <w:pPr>
        <w:pStyle w:val="NormalWeb"/>
        <w:rPr>
          <w:rFonts w:ascii="MetaPro-Norm" w:hAnsi="MetaPro-Norm"/>
          <w:color w:val="000000"/>
        </w:rPr>
      </w:pPr>
      <w:r w:rsidRPr="53740CC9">
        <w:rPr>
          <w:rFonts w:ascii="MetaPro-Norm" w:hAnsi="MetaPro-Norm"/>
          <w:color w:val="000000" w:themeColor="text1"/>
        </w:rPr>
        <w:t>As provided in the open records law, Sec. 6253(c), I will expect your initial response within ten (10) business days.</w:t>
      </w:r>
    </w:p>
    <w:p w14:paraId="08A91CBC" w14:textId="4115C0C1" w:rsidR="53740CC9" w:rsidRDefault="53740CC9" w:rsidP="53740CC9">
      <w:pPr>
        <w:pStyle w:val="NormalWeb"/>
        <w:rPr>
          <w:rFonts w:ascii="MetaPro-Norm" w:hAnsi="MetaPro-Norm"/>
          <w:color w:val="000000" w:themeColor="text1"/>
        </w:rPr>
      </w:pPr>
    </w:p>
    <w:p w14:paraId="55EAABB9" w14:textId="77777777" w:rsidR="0002241C" w:rsidRPr="00FA6DFC" w:rsidRDefault="003E4EF4" w:rsidP="0002241C">
      <w:pPr>
        <w:pStyle w:val="NormalWeb"/>
        <w:rPr>
          <w:rFonts w:ascii="MetaPro-Norm" w:hAnsi="MetaPro-Norm"/>
          <w:color w:val="000000"/>
        </w:rPr>
      </w:pPr>
      <w:r w:rsidRPr="00FA6DFC">
        <w:rPr>
          <w:rFonts w:ascii="MetaPro-Norm" w:hAnsi="MetaPro-Norm"/>
          <w:color w:val="000000"/>
        </w:rPr>
        <w:t>If you choose to deny this request, please provide a written explanation for the denial including a reference to the specific statutory exemption(s) upon which you rely. Also, please provide all segregable portions of otherwise exempt material.</w:t>
      </w:r>
    </w:p>
    <w:p w14:paraId="49960299" w14:textId="77777777" w:rsidR="0002241C" w:rsidRPr="00FA6DFC" w:rsidRDefault="003E4EF4" w:rsidP="0002241C">
      <w:pPr>
        <w:pStyle w:val="NormalWeb"/>
        <w:rPr>
          <w:rFonts w:ascii="MetaPro-Norm" w:hAnsi="MetaPro-Norm"/>
          <w:color w:val="000000"/>
        </w:rPr>
      </w:pPr>
      <w:r w:rsidRPr="32474091">
        <w:rPr>
          <w:rFonts w:ascii="MetaPro-Norm" w:hAnsi="MetaPro-Norm"/>
          <w:color w:val="000000" w:themeColor="text1"/>
        </w:rPr>
        <w:t>Please do have the analyst or data manager call me to discuss any questions they may have.</w:t>
      </w:r>
    </w:p>
    <w:p w14:paraId="7073FA64" w14:textId="0D7CCDBC" w:rsidR="32474091" w:rsidRDefault="32474091" w:rsidP="32474091">
      <w:pPr>
        <w:pStyle w:val="NormalWeb"/>
        <w:rPr>
          <w:color w:val="000000" w:themeColor="text1"/>
        </w:rPr>
      </w:pPr>
    </w:p>
    <w:p w14:paraId="1AEE93B5" w14:textId="77777777" w:rsidR="0002241C" w:rsidRPr="00FA6DFC" w:rsidRDefault="003E4EF4" w:rsidP="0002241C">
      <w:pPr>
        <w:pStyle w:val="NormalWeb"/>
        <w:rPr>
          <w:rFonts w:ascii="MetaPro-Norm" w:hAnsi="MetaPro-Norm"/>
          <w:color w:val="000000"/>
        </w:rPr>
      </w:pPr>
      <w:r w:rsidRPr="53740CC9">
        <w:rPr>
          <w:rFonts w:ascii="MetaPro-Norm" w:hAnsi="MetaPro-Norm"/>
          <w:color w:val="000000" w:themeColor="text1"/>
        </w:rPr>
        <w:t>Thank you and we look forward to your response.</w:t>
      </w:r>
    </w:p>
    <w:p w14:paraId="5D237F83" w14:textId="1814C06E" w:rsidR="53740CC9" w:rsidRDefault="53740CC9" w:rsidP="53740CC9">
      <w:pPr>
        <w:pStyle w:val="NormalWeb"/>
        <w:rPr>
          <w:color w:val="000000" w:themeColor="text1"/>
        </w:rPr>
      </w:pPr>
    </w:p>
    <w:p w14:paraId="4DA53E5A" w14:textId="77777777" w:rsidR="0002241C" w:rsidRPr="00FA6DFC" w:rsidRDefault="003E4EF4" w:rsidP="0002241C">
      <w:pPr>
        <w:pStyle w:val="NormalWeb"/>
        <w:rPr>
          <w:rFonts w:ascii="MetaPro-Norm" w:hAnsi="MetaPro-Norm"/>
          <w:color w:val="000000"/>
        </w:rPr>
      </w:pPr>
      <w:r w:rsidRPr="32474091">
        <w:rPr>
          <w:rFonts w:ascii="MetaPro-Norm" w:hAnsi="MetaPro-Norm"/>
          <w:color w:val="000000" w:themeColor="text1"/>
        </w:rPr>
        <w:t>Sincerely,</w:t>
      </w:r>
    </w:p>
    <w:p w14:paraId="15165FA3" w14:textId="5F479A56" w:rsidR="32474091" w:rsidRDefault="32474091" w:rsidP="32474091">
      <w:pPr>
        <w:pStyle w:val="NormalWeb"/>
        <w:rPr>
          <w:color w:val="000000" w:themeColor="text1"/>
        </w:rPr>
      </w:pPr>
    </w:p>
    <w:p w14:paraId="5755D3FE" w14:textId="77777777" w:rsidR="0002241C" w:rsidRPr="00FA6DFC" w:rsidRDefault="003E4EF4" w:rsidP="0002241C">
      <w:pPr>
        <w:pStyle w:val="NormalWeb"/>
        <w:rPr>
          <w:rFonts w:ascii="MetaPro-Norm" w:hAnsi="MetaPro-Norm"/>
          <w:color w:val="000000"/>
        </w:rPr>
      </w:pPr>
      <w:r w:rsidRPr="53740CC9">
        <w:rPr>
          <w:rFonts w:ascii="MetaPro-Norm" w:hAnsi="MetaPro-Norm"/>
          <w:color w:val="000000" w:themeColor="text1"/>
        </w:rPr>
        <w:lastRenderedPageBreak/>
        <w:t>Brian Root</w:t>
      </w:r>
    </w:p>
    <w:p w14:paraId="6A4AB5E7" w14:textId="560F9022" w:rsidR="53740CC9" w:rsidRDefault="53740CC9" w:rsidP="53740CC9">
      <w:pPr>
        <w:pStyle w:val="NormalWeb"/>
        <w:rPr>
          <w:color w:val="000000" w:themeColor="text1"/>
        </w:rPr>
      </w:pPr>
    </w:p>
    <w:tbl>
      <w:tblPr>
        <w:tblW w:w="8414" w:type="dxa"/>
        <w:tblInd w:w="2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94"/>
        <w:gridCol w:w="2220"/>
      </w:tblGrid>
      <w:tr w:rsidR="00986A88" w14:paraId="5814DB29" w14:textId="77777777" w:rsidTr="0049255B">
        <w:trPr>
          <w:trHeight w:val="295"/>
        </w:trPr>
        <w:tc>
          <w:tcPr>
            <w:tcW w:w="6194" w:type="dxa"/>
            <w:tcBorders>
              <w:top w:val="single" w:sz="8" w:space="0" w:color="A5A5A5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29430" w14:textId="77777777" w:rsidR="0002241C" w:rsidRPr="00FA6DFC" w:rsidRDefault="003E4EF4" w:rsidP="0049255B">
            <w:pPr>
              <w:spacing w:line="253" w:lineRule="atLeast"/>
              <w:rPr>
                <w:rFonts w:ascii="MetaPro-Norm" w:eastAsiaTheme="minorEastAsia" w:hAnsi="MetaPro-Norm" w:cs="Calibri"/>
                <w:noProof/>
              </w:rPr>
            </w:pPr>
            <w:r w:rsidRPr="00FA6DFC">
              <w:rPr>
                <w:rFonts w:ascii="MetaPro-Norm" w:eastAsiaTheme="minorEastAsia" w:hAnsi="MetaPro-Norm" w:cs="Arial"/>
                <w:b/>
                <w:bCs/>
                <w:noProof/>
              </w:rPr>
              <w:t xml:space="preserve">Brian Root PhD </w:t>
            </w:r>
          </w:p>
        </w:tc>
        <w:tc>
          <w:tcPr>
            <w:tcW w:w="2220" w:type="dxa"/>
            <w:vMerge w:val="restart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BB1E7" w14:textId="77777777" w:rsidR="0002241C" w:rsidRPr="00FA6DFC" w:rsidRDefault="003E4EF4" w:rsidP="0049255B">
            <w:pPr>
              <w:jc w:val="right"/>
              <w:rPr>
                <w:rFonts w:ascii="MetaPro-Norm" w:eastAsiaTheme="minorEastAsia" w:hAnsi="MetaPro-Norm" w:cs="Calibri"/>
                <w:noProof/>
              </w:rPr>
            </w:pPr>
            <w:r w:rsidRPr="00FA6DFC">
              <w:rPr>
                <w:rFonts w:ascii="MetaPro-Norm" w:eastAsiaTheme="minorEastAsia" w:hAnsi="MetaPro-Norm" w:cs="Arial"/>
                <w:noProof/>
                <w:color w:val="044A91"/>
              </w:rPr>
              <w:drawing>
                <wp:inline distT="0" distB="0" distL="0" distR="0" wp14:anchorId="55B5AB13" wp14:editId="3570C887">
                  <wp:extent cx="1117600" cy="1117600"/>
                  <wp:effectExtent l="0" t="0" r="0" b="0"/>
                  <wp:docPr id="1" name="Picture 1" descr="cidimage001.png@01D6BD97.B334ED70">
                    <a:hlinkClick xmlns:a="http://schemas.openxmlformats.org/drawingml/2006/main" r:id="rId10" tooltip="http://www.hrw.org/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358474" name="Picture 1" descr="cidimage001.png@01D6BD97.B334ED70">
                            <a:hlinkClick r:id="rId10" tooltip="http://www.hrw.org/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0" cy="111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6A88" w14:paraId="1AAB2755" w14:textId="77777777" w:rsidTr="0049255B">
        <w:trPr>
          <w:trHeight w:val="1368"/>
        </w:trPr>
        <w:tc>
          <w:tcPr>
            <w:tcW w:w="6194" w:type="dxa"/>
            <w:tcBorders>
              <w:top w:val="nil"/>
              <w:left w:val="nil"/>
              <w:bottom w:val="single" w:sz="8" w:space="0" w:color="FFFFF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8917B" w14:textId="77777777" w:rsidR="0002241C" w:rsidRPr="00FA6DFC" w:rsidRDefault="003E4EF4" w:rsidP="0049255B">
            <w:pPr>
              <w:spacing w:line="253" w:lineRule="atLeast"/>
              <w:rPr>
                <w:rFonts w:ascii="MetaPro-Norm" w:eastAsiaTheme="minorEastAsia" w:hAnsi="MetaPro-Norm" w:cs="Calibri"/>
                <w:noProof/>
              </w:rPr>
            </w:pPr>
            <w:r w:rsidRPr="00FA6DFC">
              <w:rPr>
                <w:rFonts w:ascii="MetaPro-Norm" w:eastAsiaTheme="minorEastAsia" w:hAnsi="MetaPro-Norm" w:cs="Arial"/>
                <w:b/>
                <w:bCs/>
                <w:noProof/>
              </w:rPr>
              <w:t>Senior Quantitative Analyst | Human Rights Watch</w:t>
            </w:r>
          </w:p>
          <w:p w14:paraId="3661F081" w14:textId="77777777" w:rsidR="0002241C" w:rsidRPr="00FA6DFC" w:rsidRDefault="003E4EF4" w:rsidP="0049255B">
            <w:pPr>
              <w:spacing w:line="253" w:lineRule="atLeast"/>
              <w:rPr>
                <w:rFonts w:ascii="MetaPro-Norm" w:eastAsiaTheme="minorEastAsia" w:hAnsi="MetaPro-Norm" w:cs="Arial"/>
                <w:noProof/>
              </w:rPr>
            </w:pPr>
            <w:r w:rsidRPr="00FA6DFC">
              <w:rPr>
                <w:rFonts w:ascii="MetaPro-Norm" w:eastAsiaTheme="minorEastAsia" w:hAnsi="MetaPro-Norm" w:cs="Arial"/>
                <w:noProof/>
              </w:rPr>
              <w:t>Oakland, CA</w:t>
            </w:r>
          </w:p>
          <w:p w14:paraId="66545004" w14:textId="2E8FC090" w:rsidR="0002241C" w:rsidRPr="00FA6DFC" w:rsidRDefault="003E4EF4" w:rsidP="0049255B">
            <w:pPr>
              <w:spacing w:line="253" w:lineRule="atLeast"/>
              <w:rPr>
                <w:rFonts w:ascii="MetaPro-Norm" w:eastAsiaTheme="minorEastAsia" w:hAnsi="MetaPro-Norm" w:cs="Calibri"/>
                <w:noProof/>
              </w:rPr>
            </w:pPr>
            <w:r w:rsidRPr="00FA6DFC">
              <w:rPr>
                <w:rFonts w:ascii="MetaPro-Norm" w:eastAsiaTheme="minorEastAsia" w:hAnsi="MetaPro-Norm" w:cs="Arial"/>
                <w:noProof/>
              </w:rPr>
              <w:t>Direct: +1 310 720-3458 | Email:</w:t>
            </w:r>
            <w:r w:rsidRPr="00FA6DFC">
              <w:rPr>
                <w:rFonts w:ascii="MetaPro-Norm" w:eastAsiaTheme="minorEastAsia" w:hAnsi="MetaPro-Norm" w:cs="Arial"/>
                <w:noProof/>
                <w:color w:val="001748"/>
              </w:rPr>
              <w:t> </w:t>
            </w:r>
            <w:hyperlink r:id="rId12" w:history="1">
              <w:r w:rsidRPr="00FA6DFC">
                <w:rPr>
                  <w:rStyle w:val="Hyperlink"/>
                  <w:rFonts w:ascii="MetaPro-Norm" w:eastAsiaTheme="minorEastAsia" w:hAnsi="MetaPro-Norm" w:cs="Arial"/>
                  <w:noProof/>
                  <w:color w:val="0563C1"/>
                </w:rPr>
                <w:t>rootb@hrw.org</w:t>
              </w:r>
            </w:hyperlink>
          </w:p>
          <w:p w14:paraId="4B8E8A69" w14:textId="5BDB3066" w:rsidR="0002241C" w:rsidRPr="00FA6DFC" w:rsidRDefault="003E4EF4" w:rsidP="0049255B">
            <w:pPr>
              <w:spacing w:line="253" w:lineRule="atLeast"/>
              <w:rPr>
                <w:rFonts w:ascii="MetaPro-Norm" w:eastAsiaTheme="minorEastAsia" w:hAnsi="MetaPro-Norm" w:cs="Calibri"/>
                <w:noProof/>
              </w:rPr>
            </w:pPr>
            <w:r w:rsidRPr="00FA6DFC">
              <w:rPr>
                <w:rFonts w:ascii="MetaPro-Norm" w:eastAsiaTheme="minorEastAsia" w:hAnsi="MetaPro-Norm" w:cs="Arial"/>
                <w:noProof/>
              </w:rPr>
              <w:t>Website:</w:t>
            </w:r>
            <w:r w:rsidRPr="00FA6DFC">
              <w:rPr>
                <w:rFonts w:ascii="MetaPro-Norm" w:eastAsiaTheme="minorEastAsia" w:hAnsi="MetaPro-Norm" w:cs="Arial"/>
                <w:noProof/>
                <w:color w:val="17375E"/>
              </w:rPr>
              <w:t> </w:t>
            </w:r>
            <w:hyperlink r:id="rId13" w:history="1">
              <w:r w:rsidRPr="00FA6DFC">
                <w:rPr>
                  <w:rStyle w:val="Hyperlink"/>
                  <w:rFonts w:ascii="MetaPro-Norm" w:eastAsiaTheme="minorEastAsia" w:hAnsi="MetaPro-Norm" w:cs="Arial"/>
                  <w:noProof/>
                  <w:color w:val="044A91"/>
                </w:rPr>
                <w:t>http://www.hrw.org/united-states</w:t>
              </w:r>
            </w:hyperlink>
          </w:p>
          <w:p w14:paraId="3660B9A2" w14:textId="77777777" w:rsidR="0002241C" w:rsidRPr="00FA6DFC" w:rsidRDefault="0002241C" w:rsidP="0049255B">
            <w:pPr>
              <w:spacing w:line="253" w:lineRule="atLeast"/>
              <w:rPr>
                <w:rFonts w:ascii="MetaPro-Norm" w:eastAsiaTheme="minorEastAsia" w:hAnsi="MetaPro-Norm" w:cs="Calibri"/>
                <w:noProof/>
              </w:rPr>
            </w:pPr>
          </w:p>
        </w:tc>
        <w:tc>
          <w:tcPr>
            <w:tcW w:w="0" w:type="auto"/>
            <w:vMerge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vAlign w:val="center"/>
            <w:hideMark/>
          </w:tcPr>
          <w:p w14:paraId="37BE4D60" w14:textId="77777777" w:rsidR="0002241C" w:rsidRPr="00FA6DFC" w:rsidRDefault="0002241C" w:rsidP="0049255B">
            <w:pPr>
              <w:rPr>
                <w:rFonts w:ascii="MetaPro-Norm" w:eastAsiaTheme="minorEastAsia" w:hAnsi="MetaPro-Norm" w:cs="Calibri"/>
                <w:noProof/>
              </w:rPr>
            </w:pPr>
          </w:p>
        </w:tc>
      </w:tr>
    </w:tbl>
    <w:p w14:paraId="331097FC" w14:textId="77777777" w:rsidR="0002241C" w:rsidRPr="00FA6DFC" w:rsidRDefault="0002241C" w:rsidP="0002241C">
      <w:pPr>
        <w:rPr>
          <w:rFonts w:ascii="MetaPro-Norm" w:hAnsi="MetaPro-Norm"/>
        </w:rPr>
      </w:pPr>
    </w:p>
    <w:p w14:paraId="2A68A2AA" w14:textId="7CDEA237" w:rsidR="0002241C" w:rsidRPr="00FA6DFC" w:rsidRDefault="2AFBA75F" w:rsidP="73BF8EBC">
      <w:pPr>
        <w:pStyle w:val="NormalWeb"/>
        <w:rPr>
          <w:rFonts w:ascii="MetaPro-Norm" w:eastAsia="MetaPro-Norm" w:hAnsi="MetaPro-Norm" w:cs="MetaPro-Norm"/>
          <w:color w:val="000000" w:themeColor="text1"/>
        </w:rPr>
      </w:pPr>
      <w:r w:rsidRPr="73BF8EBC">
        <w:rPr>
          <w:rFonts w:ascii="MetaPro-Norm" w:eastAsia="MetaPro-Norm" w:hAnsi="MetaPro-Norm" w:cs="MetaPro-Norm"/>
          <w:color w:val="000000" w:themeColor="text1"/>
        </w:rPr>
        <w:t>CC: Thomas R. Burke, Davis Wright Tremaine LLP</w:t>
      </w:r>
    </w:p>
    <w:p w14:paraId="058D8710" w14:textId="2610EE30" w:rsidR="0002241C" w:rsidRPr="00FA6DFC" w:rsidRDefault="0002241C" w:rsidP="73BF8EBC"/>
    <w:sectPr w:rsidR="0002241C" w:rsidRPr="00FA6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John Raphling" w:date="2022-07-20T14:44:00Z" w:initials="JR">
    <w:p w14:paraId="50B6129F" w14:textId="271B91EC" w:rsidR="62BE3370" w:rsidRDefault="62BE3370">
      <w:pPr>
        <w:pStyle w:val="CommentText"/>
      </w:pPr>
      <w:r>
        <w:t>only gave information related to one SECZ at El Pueblo</w:t>
      </w:r>
      <w:r>
        <w:rPr>
          <w:rStyle w:val="CommentReference"/>
        </w:rPr>
        <w:annotationRef/>
      </w:r>
    </w:p>
  </w:comment>
  <w:comment w:id="7" w:author="John Raphling" w:date="2022-07-20T14:44:00Z" w:initials="JR">
    <w:p w14:paraId="38AA0261" w14:textId="2E363592" w:rsidR="03E39ACD" w:rsidRDefault="03E39ACD">
      <w:pPr>
        <w:pStyle w:val="CommentText"/>
      </w:pPr>
      <w:r>
        <w:t>There are at least 15 other zones</w:t>
      </w:r>
      <w:r>
        <w:rPr>
          <w:rStyle w:val="CommentReference"/>
        </w:rPr>
        <w:annotationRef/>
      </w:r>
    </w:p>
  </w:comment>
  <w:comment w:id="17" w:author="John Raphling" w:date="2022-07-20T14:46:00Z" w:initials="JR">
    <w:p w14:paraId="5E9DF618" w14:textId="2A4CDE65" w:rsidR="150C9E34" w:rsidRDefault="150C9E34">
      <w:pPr>
        <w:pStyle w:val="CommentText"/>
      </w:pPr>
      <w:r>
        <w:t>just gave us total numbers of arrests/cites by LAPD division</w:t>
      </w:r>
      <w:r>
        <w:rPr>
          <w:rStyle w:val="CommentReference"/>
        </w:rPr>
        <w:annotationRef/>
      </w:r>
    </w:p>
  </w:comment>
  <w:comment w:id="28" w:author="John Raphling" w:date="2022-07-20T14:48:00Z" w:initials="JR">
    <w:p w14:paraId="52C12962" w14:textId="58EC7BAE" w:rsidR="7BB3DD92" w:rsidRDefault="7BB3DD92">
      <w:pPr>
        <w:pStyle w:val="CommentText"/>
      </w:pPr>
      <w:r>
        <w:t>nothing responsive provided.</w:t>
      </w:r>
      <w:r>
        <w:rPr>
          <w:rStyle w:val="CommentReference"/>
        </w:rPr>
        <w:annotationRef/>
      </w:r>
    </w:p>
  </w:comment>
  <w:comment w:id="43" w:author="John Raphling" w:date="2022-07-20T14:49:00Z" w:initials="JR">
    <w:p w14:paraId="590D8DC0" w14:textId="3B86525C" w:rsidR="47D1F49B" w:rsidRDefault="47D1F49B">
      <w:pPr>
        <w:pStyle w:val="CommentText"/>
      </w:pPr>
      <w:r>
        <w:t>Nothing provided responsive</w:t>
      </w:r>
      <w:r>
        <w:rPr>
          <w:rStyle w:val="CommentReference"/>
        </w:rPr>
        <w:annotationRef/>
      </w:r>
    </w:p>
  </w:comment>
  <w:comment w:id="47" w:author="John Raphling" w:date="2022-07-20T14:49:00Z" w:initials="JR">
    <w:p w14:paraId="058C00BC" w14:textId="4B5732BA" w:rsidR="47D1F49B" w:rsidRDefault="47D1F49B">
      <w:pPr>
        <w:pStyle w:val="CommentText"/>
      </w:pPr>
      <w:r>
        <w:t>nothing responsive</w:t>
      </w:r>
      <w:r>
        <w:rPr>
          <w:rStyle w:val="CommentReference"/>
        </w:rPr>
        <w:annotationRef/>
      </w:r>
    </w:p>
  </w:comment>
  <w:comment w:id="51" w:author="John Raphling" w:date="2022-07-20T14:53:00Z" w:initials="JR">
    <w:p w14:paraId="559CAD96" w14:textId="33CB8441" w:rsidR="06641E59" w:rsidRDefault="06641E59">
      <w:pPr>
        <w:pStyle w:val="CommentText"/>
      </w:pPr>
      <w:r>
        <w:t>good data set</w:t>
      </w:r>
      <w:r>
        <w:rPr>
          <w:rStyle w:val="CommentReference"/>
        </w:rPr>
        <w:annotationRef/>
      </w:r>
    </w:p>
  </w:comment>
  <w:comment w:id="52" w:author="John Raphling" w:date="2022-07-20T14:55:00Z" w:initials="JR">
    <w:p w14:paraId="57D1C724" w14:textId="437D4A5F" w:rsidR="141E6AE7" w:rsidRDefault="141E6AE7">
      <w:pPr>
        <w:pStyle w:val="CommentText"/>
      </w:pPr>
      <w:r>
        <w:t>we have access to their overall arrests, but could be problem to compare due to potential filtering.</w:t>
      </w:r>
      <w:r>
        <w:rPr>
          <w:rStyle w:val="CommentReference"/>
        </w:rPr>
        <w:annotationRef/>
      </w:r>
    </w:p>
  </w:comment>
  <w:comment w:id="53" w:author="John Raphling" w:date="2022-07-20T15:03:00Z" w:initials="JR">
    <w:p w14:paraId="64BBD27A" w14:textId="1CC34AE1" w:rsidR="007B3DE3" w:rsidRDefault="007B3DE3">
      <w:pPr>
        <w:pStyle w:val="CommentText"/>
      </w:pPr>
      <w:r>
        <w:t>good data set</w:t>
      </w:r>
      <w:r>
        <w:rPr>
          <w:rStyle w:val="CommentReference"/>
        </w:rPr>
        <w:annotationRef/>
      </w:r>
    </w:p>
  </w:comment>
  <w:comment w:id="58" w:author="John Raphling" w:date="2022-07-20T15:04:00Z" w:initials="JR">
    <w:p w14:paraId="03D65B35" w14:textId="2E3E187C" w:rsidR="3FA66546" w:rsidRDefault="3FA66546">
      <w:pPr>
        <w:pStyle w:val="CommentText"/>
      </w:pPr>
      <w:r>
        <w:t>no response</w:t>
      </w:r>
      <w:r>
        <w:rPr>
          <w:rStyle w:val="CommentReference"/>
        </w:rPr>
        <w:annotationRef/>
      </w:r>
    </w:p>
  </w:comment>
  <w:comment w:id="62" w:author="John Raphling" w:date="2022-07-20T15:10:00Z" w:initials="JR">
    <w:p w14:paraId="19E14847" w14:textId="7F9D394C" w:rsidR="052F6086" w:rsidRDefault="052F6086">
      <w:pPr>
        <w:pStyle w:val="CommentText"/>
      </w:pPr>
      <w:r>
        <w:t>data on reported crimes</w:t>
      </w:r>
      <w:r>
        <w:rPr>
          <w:rStyle w:val="CommentReference"/>
        </w:rPr>
        <w:annotationRef/>
      </w:r>
    </w:p>
  </w:comment>
  <w:comment w:id="71" w:author="John Raphling" w:date="2022-07-20T15:08:00Z" w:initials="JR">
    <w:p w14:paraId="2158F3D3" w14:textId="044DD9AA" w:rsidR="3407F133" w:rsidRDefault="3407F133">
      <w:pPr>
        <w:pStyle w:val="CommentText"/>
      </w:pPr>
      <w:r>
        <w:t>We need to get codes for "case status"</w:t>
      </w:r>
      <w:r>
        <w:rPr>
          <w:rStyle w:val="CommentReference"/>
        </w:rPr>
        <w:annotationRef/>
      </w:r>
    </w:p>
  </w:comment>
  <w:comment w:id="72" w:author="John Raphling" w:date="2022-07-20T15:11:00Z" w:initials="JR">
    <w:p w14:paraId="2022005A" w14:textId="32254B59" w:rsidR="4280B105" w:rsidRDefault="4280B105">
      <w:pPr>
        <w:pStyle w:val="CommentText"/>
      </w:pPr>
      <w:r>
        <w:t>nothing provided</w:t>
      </w:r>
      <w:r>
        <w:rPr>
          <w:rStyle w:val="CommentReference"/>
        </w:rPr>
        <w:annotationRef/>
      </w:r>
    </w:p>
  </w:comment>
  <w:comment w:id="80" w:author="John Raphling" w:date="2022-07-20T15:14:00Z" w:initials="JR">
    <w:p w14:paraId="4F530436" w14:textId="5C61B0E2" w:rsidR="31F70533" w:rsidRDefault="31F70533">
      <w:pPr>
        <w:pStyle w:val="CommentText"/>
      </w:pPr>
      <w:r>
        <w:t>Incomplete, nothing on new 41.18 or on changes after Garcia case, for example; nothing about Martin; LA Alliance case, etc.</w:t>
      </w:r>
      <w:r>
        <w:rPr>
          <w:rStyle w:val="CommentReference"/>
        </w:rPr>
        <w:annotationRef/>
      </w:r>
    </w:p>
  </w:comment>
  <w:comment w:id="81" w:author="John Raphling" w:date="2022-07-20T15:24:00Z" w:initials="JR">
    <w:p w14:paraId="7812B839" w14:textId="2EEA0D4C" w:rsidR="31F70533" w:rsidRDefault="31F70533">
      <w:pPr>
        <w:pStyle w:val="CommentText"/>
      </w:pPr>
      <w:r>
        <w:t>power point seems to cover this-- pretty thin, but maybe that is all they have.</w:t>
      </w:r>
      <w:r>
        <w:rPr>
          <w:rStyle w:val="CommentReference"/>
        </w:rPr>
        <w:annotationRef/>
      </w:r>
    </w:p>
  </w:comment>
  <w:comment w:id="86" w:author="John Raphling" w:date="2022-07-20T15:15:00Z" w:initials="JR">
    <w:p w14:paraId="1F0BBDFA" w14:textId="33BD3945" w:rsidR="31F70533" w:rsidRDefault="31F70533">
      <w:pPr>
        <w:pStyle w:val="CommentText"/>
      </w:pPr>
      <w:r>
        <w:t>nothing sent</w:t>
      </w:r>
      <w:r>
        <w:rPr>
          <w:rStyle w:val="CommentReference"/>
        </w:rPr>
        <w:annotationRef/>
      </w:r>
    </w:p>
  </w:comment>
  <w:comment w:id="87" w:author="John Raphling" w:date="2022-07-20T15:22:00Z" w:initials="JR">
    <w:p w14:paraId="5A9A4914" w14:textId="4903C7DE" w:rsidR="31F70533" w:rsidRDefault="31F70533">
      <w:pPr>
        <w:pStyle w:val="CommentText"/>
      </w:pPr>
      <w:r>
        <w:t>actually the power point has mention of Martin v. Boise</w:t>
      </w:r>
      <w:r>
        <w:rPr>
          <w:rStyle w:val="CommentReference"/>
        </w:rPr>
        <w:annotationRef/>
      </w:r>
    </w:p>
  </w:comment>
  <w:comment w:id="93" w:author="John Raphling" w:date="2022-07-20T15:22:00Z" w:initials="JR">
    <w:p w14:paraId="185966DF" w14:textId="2C53E030" w:rsidR="31F70533" w:rsidRDefault="31F70533">
      <w:pPr>
        <w:pStyle w:val="CommentText"/>
      </w:pPr>
      <w:r>
        <w:t>Seems unlikely that this is all they have. There is a powerpoint on these issues and some bulletins.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B6129F" w15:done="0"/>
  <w15:commentEx w15:paraId="38AA0261" w15:paraIdParent="50B6129F" w15:done="0"/>
  <w15:commentEx w15:paraId="5E9DF618" w15:done="0"/>
  <w15:commentEx w15:paraId="52C12962" w15:done="0"/>
  <w15:commentEx w15:paraId="590D8DC0" w15:done="0"/>
  <w15:commentEx w15:paraId="058C00BC" w15:done="0"/>
  <w15:commentEx w15:paraId="559CAD96" w15:done="0"/>
  <w15:commentEx w15:paraId="57D1C724" w15:paraIdParent="559CAD96" w15:done="0"/>
  <w15:commentEx w15:paraId="64BBD27A" w15:done="0"/>
  <w15:commentEx w15:paraId="03D65B35" w15:done="0"/>
  <w15:commentEx w15:paraId="19E14847" w15:done="0"/>
  <w15:commentEx w15:paraId="2158F3D3" w15:done="0"/>
  <w15:commentEx w15:paraId="2022005A" w15:done="0"/>
  <w15:commentEx w15:paraId="4F530436" w15:done="0"/>
  <w15:commentEx w15:paraId="7812B839" w15:paraIdParent="4F530436" w15:done="0"/>
  <w15:commentEx w15:paraId="1F0BBDFA" w15:done="0"/>
  <w15:commentEx w15:paraId="5A9A4914" w15:paraIdParent="1F0BBDFA" w15:done="0"/>
  <w15:commentEx w15:paraId="185966D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1A7133F" w16cex:dateUtc="2022-07-20T21:44:00Z"/>
  <w16cex:commentExtensible w16cex:durableId="5F83666F" w16cex:dateUtc="2022-07-20T21:44:00Z"/>
  <w16cex:commentExtensible w16cex:durableId="4696121E" w16cex:dateUtc="2022-07-20T21:46:00Z"/>
  <w16cex:commentExtensible w16cex:durableId="5CCAEAC0" w16cex:dateUtc="2022-07-20T21:48:00Z"/>
  <w16cex:commentExtensible w16cex:durableId="4F35AD98" w16cex:dateUtc="2022-07-20T21:49:00Z"/>
  <w16cex:commentExtensible w16cex:durableId="13EC5477" w16cex:dateUtc="2022-07-20T21:49:00Z"/>
  <w16cex:commentExtensible w16cex:durableId="46281BF3" w16cex:dateUtc="2022-07-20T21:53:00Z"/>
  <w16cex:commentExtensible w16cex:durableId="3B2DF479" w16cex:dateUtc="2022-07-20T21:55:00Z"/>
  <w16cex:commentExtensible w16cex:durableId="0823C009" w16cex:dateUtc="2022-07-20T22:03:00Z"/>
  <w16cex:commentExtensible w16cex:durableId="10234251" w16cex:dateUtc="2022-07-20T22:04:00Z"/>
  <w16cex:commentExtensible w16cex:durableId="40768B74" w16cex:dateUtc="2022-07-20T22:10:00Z"/>
  <w16cex:commentExtensible w16cex:durableId="71AF5AFA" w16cex:dateUtc="2022-07-20T22:08:00Z"/>
  <w16cex:commentExtensible w16cex:durableId="3E42C9D7" w16cex:dateUtc="2022-07-20T22:11:00Z"/>
  <w16cex:commentExtensible w16cex:durableId="63EED0DD" w16cex:dateUtc="2022-07-20T22:14:00Z"/>
  <w16cex:commentExtensible w16cex:durableId="7340B224" w16cex:dateUtc="2022-07-20T22:24:00Z"/>
  <w16cex:commentExtensible w16cex:durableId="0E0417E6" w16cex:dateUtc="2022-07-20T22:15:00Z"/>
  <w16cex:commentExtensible w16cex:durableId="7C82ABC9" w16cex:dateUtc="2022-07-20T22:22:00Z"/>
  <w16cex:commentExtensible w16cex:durableId="23C1B31A" w16cex:dateUtc="2022-07-20T22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B6129F" w16cid:durableId="01A7133F"/>
  <w16cid:commentId w16cid:paraId="38AA0261" w16cid:durableId="5F83666F"/>
  <w16cid:commentId w16cid:paraId="5E9DF618" w16cid:durableId="4696121E"/>
  <w16cid:commentId w16cid:paraId="52C12962" w16cid:durableId="5CCAEAC0"/>
  <w16cid:commentId w16cid:paraId="590D8DC0" w16cid:durableId="4F35AD98"/>
  <w16cid:commentId w16cid:paraId="058C00BC" w16cid:durableId="13EC5477"/>
  <w16cid:commentId w16cid:paraId="559CAD96" w16cid:durableId="46281BF3"/>
  <w16cid:commentId w16cid:paraId="57D1C724" w16cid:durableId="3B2DF479"/>
  <w16cid:commentId w16cid:paraId="64BBD27A" w16cid:durableId="0823C009"/>
  <w16cid:commentId w16cid:paraId="03D65B35" w16cid:durableId="10234251"/>
  <w16cid:commentId w16cid:paraId="19E14847" w16cid:durableId="40768B74"/>
  <w16cid:commentId w16cid:paraId="2158F3D3" w16cid:durableId="71AF5AFA"/>
  <w16cid:commentId w16cid:paraId="2022005A" w16cid:durableId="3E42C9D7"/>
  <w16cid:commentId w16cid:paraId="4F530436" w16cid:durableId="63EED0DD"/>
  <w16cid:commentId w16cid:paraId="7812B839" w16cid:durableId="7340B224"/>
  <w16cid:commentId w16cid:paraId="1F0BBDFA" w16cid:durableId="0E0417E6"/>
  <w16cid:commentId w16cid:paraId="5A9A4914" w16cid:durableId="7C82ABC9"/>
  <w16cid:commentId w16cid:paraId="185966DF" w16cid:durableId="23C1B31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taPro-Norm">
    <w:altName w:val="Calibri"/>
    <w:panose1 w:val="020B0504030101020102"/>
    <w:charset w:val="00"/>
    <w:family w:val="swiss"/>
    <w:notTrueType/>
    <w:pitch w:val="variable"/>
    <w:sig w:usb0="A00002F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2CE1"/>
    <w:multiLevelType w:val="hybridMultilevel"/>
    <w:tmpl w:val="FFFFFFFF"/>
    <w:lvl w:ilvl="0" w:tplc="C61CC654">
      <w:start w:val="1"/>
      <w:numFmt w:val="decimal"/>
      <w:lvlText w:val="%1."/>
      <w:lvlJc w:val="left"/>
      <w:pPr>
        <w:ind w:left="720" w:hanging="360"/>
      </w:pPr>
    </w:lvl>
    <w:lvl w:ilvl="1" w:tplc="FE00CA70">
      <w:start w:val="1"/>
      <w:numFmt w:val="lowerLetter"/>
      <w:lvlText w:val="%2."/>
      <w:lvlJc w:val="left"/>
      <w:pPr>
        <w:ind w:left="1440" w:hanging="360"/>
      </w:pPr>
    </w:lvl>
    <w:lvl w:ilvl="2" w:tplc="B8508EB0">
      <w:start w:val="1"/>
      <w:numFmt w:val="lowerRoman"/>
      <w:lvlText w:val="%3."/>
      <w:lvlJc w:val="right"/>
      <w:pPr>
        <w:ind w:left="2160" w:hanging="180"/>
      </w:pPr>
    </w:lvl>
    <w:lvl w:ilvl="3" w:tplc="6B9A8352">
      <w:start w:val="1"/>
      <w:numFmt w:val="decimal"/>
      <w:lvlText w:val="%4."/>
      <w:lvlJc w:val="left"/>
      <w:pPr>
        <w:ind w:left="2880" w:hanging="360"/>
      </w:pPr>
    </w:lvl>
    <w:lvl w:ilvl="4" w:tplc="6DE678E0">
      <w:start w:val="1"/>
      <w:numFmt w:val="lowerLetter"/>
      <w:lvlText w:val="%5."/>
      <w:lvlJc w:val="left"/>
      <w:pPr>
        <w:ind w:left="3600" w:hanging="360"/>
      </w:pPr>
    </w:lvl>
    <w:lvl w:ilvl="5" w:tplc="B1CEE36C">
      <w:start w:val="1"/>
      <w:numFmt w:val="lowerRoman"/>
      <w:lvlText w:val="%6."/>
      <w:lvlJc w:val="right"/>
      <w:pPr>
        <w:ind w:left="4320" w:hanging="180"/>
      </w:pPr>
    </w:lvl>
    <w:lvl w:ilvl="6" w:tplc="22406252">
      <w:start w:val="1"/>
      <w:numFmt w:val="decimal"/>
      <w:lvlText w:val="%7."/>
      <w:lvlJc w:val="left"/>
      <w:pPr>
        <w:ind w:left="5040" w:hanging="360"/>
      </w:pPr>
    </w:lvl>
    <w:lvl w:ilvl="7" w:tplc="5B70737C">
      <w:start w:val="1"/>
      <w:numFmt w:val="lowerLetter"/>
      <w:lvlText w:val="%8."/>
      <w:lvlJc w:val="left"/>
      <w:pPr>
        <w:ind w:left="5760" w:hanging="360"/>
      </w:pPr>
    </w:lvl>
    <w:lvl w:ilvl="8" w:tplc="D34E096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74596"/>
    <w:multiLevelType w:val="hybridMultilevel"/>
    <w:tmpl w:val="AA6454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EFAC2B34" w:tentative="1">
      <w:start w:val="1"/>
      <w:numFmt w:val="lowerRoman"/>
      <w:lvlText w:val="%3."/>
      <w:lvlJc w:val="right"/>
      <w:pPr>
        <w:ind w:left="2160" w:hanging="180"/>
      </w:pPr>
    </w:lvl>
    <w:lvl w:ilvl="3" w:tplc="EC1EEFD8" w:tentative="1">
      <w:start w:val="1"/>
      <w:numFmt w:val="decimal"/>
      <w:lvlText w:val="%4."/>
      <w:lvlJc w:val="left"/>
      <w:pPr>
        <w:ind w:left="2880" w:hanging="360"/>
      </w:pPr>
    </w:lvl>
    <w:lvl w:ilvl="4" w:tplc="E6FE29B0" w:tentative="1">
      <w:start w:val="1"/>
      <w:numFmt w:val="lowerLetter"/>
      <w:lvlText w:val="%5."/>
      <w:lvlJc w:val="left"/>
      <w:pPr>
        <w:ind w:left="3600" w:hanging="360"/>
      </w:pPr>
    </w:lvl>
    <w:lvl w:ilvl="5" w:tplc="8B2CB70C" w:tentative="1">
      <w:start w:val="1"/>
      <w:numFmt w:val="lowerRoman"/>
      <w:lvlText w:val="%6."/>
      <w:lvlJc w:val="right"/>
      <w:pPr>
        <w:ind w:left="4320" w:hanging="180"/>
      </w:pPr>
    </w:lvl>
    <w:lvl w:ilvl="6" w:tplc="F446C234" w:tentative="1">
      <w:start w:val="1"/>
      <w:numFmt w:val="decimal"/>
      <w:lvlText w:val="%7."/>
      <w:lvlJc w:val="left"/>
      <w:pPr>
        <w:ind w:left="5040" w:hanging="360"/>
      </w:pPr>
    </w:lvl>
    <w:lvl w:ilvl="7" w:tplc="F0160788" w:tentative="1">
      <w:start w:val="1"/>
      <w:numFmt w:val="lowerLetter"/>
      <w:lvlText w:val="%8."/>
      <w:lvlJc w:val="left"/>
      <w:pPr>
        <w:ind w:left="5760" w:hanging="360"/>
      </w:pPr>
    </w:lvl>
    <w:lvl w:ilvl="8" w:tplc="46CC7E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F7010"/>
    <w:multiLevelType w:val="hybridMultilevel"/>
    <w:tmpl w:val="808E69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B36195"/>
    <w:multiLevelType w:val="hybridMultilevel"/>
    <w:tmpl w:val="D3B69332"/>
    <w:lvl w:ilvl="0" w:tplc="8CB687C6">
      <w:start w:val="1"/>
      <w:numFmt w:val="decimal"/>
      <w:lvlText w:val="%1."/>
      <w:lvlJc w:val="left"/>
      <w:pPr>
        <w:ind w:left="720" w:hanging="360"/>
      </w:pPr>
    </w:lvl>
    <w:lvl w:ilvl="1" w:tplc="4C2A3762">
      <w:start w:val="1"/>
      <w:numFmt w:val="lowerLetter"/>
      <w:lvlText w:val="%2."/>
      <w:lvlJc w:val="left"/>
      <w:pPr>
        <w:ind w:left="1440" w:hanging="360"/>
      </w:pPr>
    </w:lvl>
    <w:lvl w:ilvl="2" w:tplc="3D544178">
      <w:start w:val="1"/>
      <w:numFmt w:val="lowerRoman"/>
      <w:lvlText w:val="%3."/>
      <w:lvlJc w:val="right"/>
      <w:pPr>
        <w:ind w:left="2160" w:hanging="180"/>
      </w:pPr>
    </w:lvl>
    <w:lvl w:ilvl="3" w:tplc="1248CF98">
      <w:start w:val="1"/>
      <w:numFmt w:val="decimal"/>
      <w:lvlText w:val="%4."/>
      <w:lvlJc w:val="left"/>
      <w:pPr>
        <w:ind w:left="2880" w:hanging="360"/>
      </w:pPr>
    </w:lvl>
    <w:lvl w:ilvl="4" w:tplc="AA7E1F62">
      <w:start w:val="1"/>
      <w:numFmt w:val="lowerLetter"/>
      <w:lvlText w:val="%5."/>
      <w:lvlJc w:val="left"/>
      <w:pPr>
        <w:ind w:left="3600" w:hanging="360"/>
      </w:pPr>
    </w:lvl>
    <w:lvl w:ilvl="5" w:tplc="66CC25AA">
      <w:start w:val="1"/>
      <w:numFmt w:val="lowerRoman"/>
      <w:lvlText w:val="%6."/>
      <w:lvlJc w:val="right"/>
      <w:pPr>
        <w:ind w:left="4320" w:hanging="180"/>
      </w:pPr>
    </w:lvl>
    <w:lvl w:ilvl="6" w:tplc="33408098">
      <w:start w:val="1"/>
      <w:numFmt w:val="decimal"/>
      <w:lvlText w:val="%7."/>
      <w:lvlJc w:val="left"/>
      <w:pPr>
        <w:ind w:left="5040" w:hanging="360"/>
      </w:pPr>
    </w:lvl>
    <w:lvl w:ilvl="7" w:tplc="CA00EAAC">
      <w:start w:val="1"/>
      <w:numFmt w:val="lowerLetter"/>
      <w:lvlText w:val="%8."/>
      <w:lvlJc w:val="left"/>
      <w:pPr>
        <w:ind w:left="5760" w:hanging="360"/>
      </w:pPr>
    </w:lvl>
    <w:lvl w:ilvl="8" w:tplc="5D6EAF98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712501">
    <w:abstractNumId w:val="3"/>
  </w:num>
  <w:num w:numId="2" w16cid:durableId="1760177704">
    <w:abstractNumId w:val="1"/>
  </w:num>
  <w:num w:numId="3" w16cid:durableId="1605458631">
    <w:abstractNumId w:val="0"/>
  </w:num>
  <w:num w:numId="4" w16cid:durableId="115522351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ian Root">
    <w15:presenceInfo w15:providerId="AD" w15:userId="S::rootb@hrw.org::d658555b-1885-4dde-a6b1-c499d041dbf6"/>
  </w15:person>
  <w15:person w15:author="John Raphling">
    <w15:presenceInfo w15:providerId="AD" w15:userId="S::raphlij@hrw.org::c716aab0-3573-4acc-adee-e559ae3a4b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1C"/>
    <w:rsid w:val="0002241C"/>
    <w:rsid w:val="000932FB"/>
    <w:rsid w:val="000A19AA"/>
    <w:rsid w:val="000A4FC9"/>
    <w:rsid w:val="000B1B57"/>
    <w:rsid w:val="000B45F3"/>
    <w:rsid w:val="000D7FEE"/>
    <w:rsid w:val="000E16DB"/>
    <w:rsid w:val="000F0E16"/>
    <w:rsid w:val="00105072"/>
    <w:rsid w:val="0010757D"/>
    <w:rsid w:val="00113DCD"/>
    <w:rsid w:val="00124B3C"/>
    <w:rsid w:val="001441C3"/>
    <w:rsid w:val="00157C77"/>
    <w:rsid w:val="00163C08"/>
    <w:rsid w:val="00165167"/>
    <w:rsid w:val="0016536C"/>
    <w:rsid w:val="001828B6"/>
    <w:rsid w:val="00190062"/>
    <w:rsid w:val="001B2F94"/>
    <w:rsid w:val="001B6C38"/>
    <w:rsid w:val="001D691F"/>
    <w:rsid w:val="00215312"/>
    <w:rsid w:val="00221BD4"/>
    <w:rsid w:val="002431CC"/>
    <w:rsid w:val="002541C4"/>
    <w:rsid w:val="00254E73"/>
    <w:rsid w:val="00260A71"/>
    <w:rsid w:val="00266AC8"/>
    <w:rsid w:val="00267A3F"/>
    <w:rsid w:val="002712E2"/>
    <w:rsid w:val="002738F3"/>
    <w:rsid w:val="0027D618"/>
    <w:rsid w:val="002802F0"/>
    <w:rsid w:val="002C638C"/>
    <w:rsid w:val="002E2ADF"/>
    <w:rsid w:val="002E498C"/>
    <w:rsid w:val="002E737E"/>
    <w:rsid w:val="002F125A"/>
    <w:rsid w:val="002F25E8"/>
    <w:rsid w:val="0030380D"/>
    <w:rsid w:val="003235E6"/>
    <w:rsid w:val="00331679"/>
    <w:rsid w:val="00333755"/>
    <w:rsid w:val="00334292"/>
    <w:rsid w:val="00334F37"/>
    <w:rsid w:val="00343027"/>
    <w:rsid w:val="0035444F"/>
    <w:rsid w:val="00361B2B"/>
    <w:rsid w:val="00367CA9"/>
    <w:rsid w:val="00387A38"/>
    <w:rsid w:val="00393A72"/>
    <w:rsid w:val="003D4132"/>
    <w:rsid w:val="003E4EF4"/>
    <w:rsid w:val="0040530C"/>
    <w:rsid w:val="00416327"/>
    <w:rsid w:val="00435A52"/>
    <w:rsid w:val="00457375"/>
    <w:rsid w:val="004663E2"/>
    <w:rsid w:val="00471116"/>
    <w:rsid w:val="0049255B"/>
    <w:rsid w:val="004A34D7"/>
    <w:rsid w:val="004B055D"/>
    <w:rsid w:val="004C0FEA"/>
    <w:rsid w:val="004F6AC7"/>
    <w:rsid w:val="00502326"/>
    <w:rsid w:val="0051218C"/>
    <w:rsid w:val="005165F8"/>
    <w:rsid w:val="00520ABC"/>
    <w:rsid w:val="0052147E"/>
    <w:rsid w:val="00522A58"/>
    <w:rsid w:val="00523ECB"/>
    <w:rsid w:val="0054544D"/>
    <w:rsid w:val="005712A0"/>
    <w:rsid w:val="00584488"/>
    <w:rsid w:val="00586761"/>
    <w:rsid w:val="00595CCB"/>
    <w:rsid w:val="00596068"/>
    <w:rsid w:val="005A4E2D"/>
    <w:rsid w:val="005C2423"/>
    <w:rsid w:val="005D05F8"/>
    <w:rsid w:val="005D3B53"/>
    <w:rsid w:val="005D4B49"/>
    <w:rsid w:val="005E6C0E"/>
    <w:rsid w:val="005F21B5"/>
    <w:rsid w:val="006037BA"/>
    <w:rsid w:val="0060606F"/>
    <w:rsid w:val="0061619A"/>
    <w:rsid w:val="00660AAC"/>
    <w:rsid w:val="0066530A"/>
    <w:rsid w:val="00682F43"/>
    <w:rsid w:val="00691068"/>
    <w:rsid w:val="006A08D1"/>
    <w:rsid w:val="006B06D1"/>
    <w:rsid w:val="006B47E1"/>
    <w:rsid w:val="006C2048"/>
    <w:rsid w:val="006C5ED2"/>
    <w:rsid w:val="006D3B51"/>
    <w:rsid w:val="006D7141"/>
    <w:rsid w:val="007153E2"/>
    <w:rsid w:val="00720285"/>
    <w:rsid w:val="007215AA"/>
    <w:rsid w:val="007220D9"/>
    <w:rsid w:val="00722CDB"/>
    <w:rsid w:val="007309E8"/>
    <w:rsid w:val="007403ED"/>
    <w:rsid w:val="00761562"/>
    <w:rsid w:val="00783473"/>
    <w:rsid w:val="007A5BF8"/>
    <w:rsid w:val="007B1270"/>
    <w:rsid w:val="007B3DE3"/>
    <w:rsid w:val="007D0C74"/>
    <w:rsid w:val="007D5BFD"/>
    <w:rsid w:val="00803BF8"/>
    <w:rsid w:val="0080570C"/>
    <w:rsid w:val="00812B82"/>
    <w:rsid w:val="00845413"/>
    <w:rsid w:val="008532AE"/>
    <w:rsid w:val="00855741"/>
    <w:rsid w:val="00873190"/>
    <w:rsid w:val="00876358"/>
    <w:rsid w:val="008A1549"/>
    <w:rsid w:val="008B0E6A"/>
    <w:rsid w:val="008D2CF5"/>
    <w:rsid w:val="008E652A"/>
    <w:rsid w:val="00900450"/>
    <w:rsid w:val="00901DDE"/>
    <w:rsid w:val="009122BA"/>
    <w:rsid w:val="009248AD"/>
    <w:rsid w:val="00931E03"/>
    <w:rsid w:val="009438AC"/>
    <w:rsid w:val="0094729C"/>
    <w:rsid w:val="00955870"/>
    <w:rsid w:val="00957C91"/>
    <w:rsid w:val="00961148"/>
    <w:rsid w:val="009650B3"/>
    <w:rsid w:val="00986A88"/>
    <w:rsid w:val="009940FC"/>
    <w:rsid w:val="00997ABC"/>
    <w:rsid w:val="009B0DFA"/>
    <w:rsid w:val="009B30B3"/>
    <w:rsid w:val="00A5259B"/>
    <w:rsid w:val="00A53A9D"/>
    <w:rsid w:val="00A62176"/>
    <w:rsid w:val="00A72574"/>
    <w:rsid w:val="00A819F5"/>
    <w:rsid w:val="00A82464"/>
    <w:rsid w:val="00AA5701"/>
    <w:rsid w:val="00AC0097"/>
    <w:rsid w:val="00AC066A"/>
    <w:rsid w:val="00AC79A7"/>
    <w:rsid w:val="00AE1D65"/>
    <w:rsid w:val="00AF72A1"/>
    <w:rsid w:val="00B11CE0"/>
    <w:rsid w:val="00B17908"/>
    <w:rsid w:val="00B703D9"/>
    <w:rsid w:val="00B7682C"/>
    <w:rsid w:val="00B77AE2"/>
    <w:rsid w:val="00B87BA9"/>
    <w:rsid w:val="00B945FC"/>
    <w:rsid w:val="00BA62A7"/>
    <w:rsid w:val="00BE1B1D"/>
    <w:rsid w:val="00BF3E98"/>
    <w:rsid w:val="00C100AA"/>
    <w:rsid w:val="00C121D1"/>
    <w:rsid w:val="00C1496A"/>
    <w:rsid w:val="00C20511"/>
    <w:rsid w:val="00C35C45"/>
    <w:rsid w:val="00C5528E"/>
    <w:rsid w:val="00C55EB4"/>
    <w:rsid w:val="00C91CEB"/>
    <w:rsid w:val="00CC532F"/>
    <w:rsid w:val="00CD6AAC"/>
    <w:rsid w:val="00CE5EF1"/>
    <w:rsid w:val="00D007A1"/>
    <w:rsid w:val="00D01411"/>
    <w:rsid w:val="00D22708"/>
    <w:rsid w:val="00D31166"/>
    <w:rsid w:val="00D3431C"/>
    <w:rsid w:val="00D5186C"/>
    <w:rsid w:val="00D5662D"/>
    <w:rsid w:val="00D82D76"/>
    <w:rsid w:val="00D8739F"/>
    <w:rsid w:val="00DA46DF"/>
    <w:rsid w:val="00DC075B"/>
    <w:rsid w:val="00DC0C36"/>
    <w:rsid w:val="00DF4CE6"/>
    <w:rsid w:val="00E032AB"/>
    <w:rsid w:val="00E26064"/>
    <w:rsid w:val="00E3060B"/>
    <w:rsid w:val="00E42D80"/>
    <w:rsid w:val="00E47554"/>
    <w:rsid w:val="00E61BFF"/>
    <w:rsid w:val="00E61DE0"/>
    <w:rsid w:val="00E65F2D"/>
    <w:rsid w:val="00E76DCA"/>
    <w:rsid w:val="00EB0E09"/>
    <w:rsid w:val="00EB6499"/>
    <w:rsid w:val="00EC12CE"/>
    <w:rsid w:val="00EE0A86"/>
    <w:rsid w:val="00EE4B06"/>
    <w:rsid w:val="00EF2E50"/>
    <w:rsid w:val="00EF7DDC"/>
    <w:rsid w:val="00F250B5"/>
    <w:rsid w:val="00F50178"/>
    <w:rsid w:val="00F84186"/>
    <w:rsid w:val="00F851B7"/>
    <w:rsid w:val="00F9214C"/>
    <w:rsid w:val="00F97C20"/>
    <w:rsid w:val="00FA5F73"/>
    <w:rsid w:val="00FA6DFC"/>
    <w:rsid w:val="00FC1126"/>
    <w:rsid w:val="00FE1ACE"/>
    <w:rsid w:val="01ADF385"/>
    <w:rsid w:val="01B54AC7"/>
    <w:rsid w:val="01DD80BD"/>
    <w:rsid w:val="01EE1DBD"/>
    <w:rsid w:val="0387C0EF"/>
    <w:rsid w:val="03A70873"/>
    <w:rsid w:val="03E39ACD"/>
    <w:rsid w:val="0432B692"/>
    <w:rsid w:val="04599DB5"/>
    <w:rsid w:val="049E5782"/>
    <w:rsid w:val="052F6086"/>
    <w:rsid w:val="05F5BE3A"/>
    <w:rsid w:val="0645E47F"/>
    <w:rsid w:val="0661E357"/>
    <w:rsid w:val="06641E59"/>
    <w:rsid w:val="06C1963A"/>
    <w:rsid w:val="0777AFF7"/>
    <w:rsid w:val="07E1B4E0"/>
    <w:rsid w:val="0863865F"/>
    <w:rsid w:val="089CE506"/>
    <w:rsid w:val="08C5A819"/>
    <w:rsid w:val="09FF56C0"/>
    <w:rsid w:val="0A2EDEAE"/>
    <w:rsid w:val="0A7A5FC2"/>
    <w:rsid w:val="0A7F7568"/>
    <w:rsid w:val="0BA89A36"/>
    <w:rsid w:val="0BEF9DA3"/>
    <w:rsid w:val="0DA68E67"/>
    <w:rsid w:val="0E424524"/>
    <w:rsid w:val="0ED6628A"/>
    <w:rsid w:val="10A1115C"/>
    <w:rsid w:val="10D0ABD0"/>
    <w:rsid w:val="11E85DFD"/>
    <w:rsid w:val="137D882A"/>
    <w:rsid w:val="13FEADC2"/>
    <w:rsid w:val="141E6AE7"/>
    <w:rsid w:val="1447314C"/>
    <w:rsid w:val="14695D97"/>
    <w:rsid w:val="14D76807"/>
    <w:rsid w:val="14DF8763"/>
    <w:rsid w:val="150C9E34"/>
    <w:rsid w:val="15645E36"/>
    <w:rsid w:val="162D0176"/>
    <w:rsid w:val="169C4DCF"/>
    <w:rsid w:val="17376463"/>
    <w:rsid w:val="179FB802"/>
    <w:rsid w:val="17D81699"/>
    <w:rsid w:val="183E61F4"/>
    <w:rsid w:val="18C1CEF7"/>
    <w:rsid w:val="193191A8"/>
    <w:rsid w:val="194CFA12"/>
    <w:rsid w:val="1ACD6209"/>
    <w:rsid w:val="1B8A9D41"/>
    <w:rsid w:val="1B8D5F6C"/>
    <w:rsid w:val="1C063DBC"/>
    <w:rsid w:val="1C081B6A"/>
    <w:rsid w:val="1CEC2DB6"/>
    <w:rsid w:val="1E0A1F01"/>
    <w:rsid w:val="1E5C925B"/>
    <w:rsid w:val="1F4AFAD3"/>
    <w:rsid w:val="1FC38643"/>
    <w:rsid w:val="2089DAD8"/>
    <w:rsid w:val="20BDB61B"/>
    <w:rsid w:val="20E6CB34"/>
    <w:rsid w:val="21378A80"/>
    <w:rsid w:val="221F958E"/>
    <w:rsid w:val="2252EE20"/>
    <w:rsid w:val="22A52E6F"/>
    <w:rsid w:val="23FBA57F"/>
    <w:rsid w:val="2500098C"/>
    <w:rsid w:val="25F01CD3"/>
    <w:rsid w:val="267E415F"/>
    <w:rsid w:val="278A24A1"/>
    <w:rsid w:val="280BABF9"/>
    <w:rsid w:val="2869501F"/>
    <w:rsid w:val="29CD4416"/>
    <w:rsid w:val="2A3EDC01"/>
    <w:rsid w:val="2A7A3321"/>
    <w:rsid w:val="2AE0E20D"/>
    <w:rsid w:val="2AFBA75F"/>
    <w:rsid w:val="2BDAAC62"/>
    <w:rsid w:val="2BE224EF"/>
    <w:rsid w:val="2CD648CB"/>
    <w:rsid w:val="2CF24C9E"/>
    <w:rsid w:val="2D2F5A62"/>
    <w:rsid w:val="2D8ED8D5"/>
    <w:rsid w:val="2DCCE8C8"/>
    <w:rsid w:val="2DD993F7"/>
    <w:rsid w:val="2E96052C"/>
    <w:rsid w:val="2EF6201D"/>
    <w:rsid w:val="2FAB1F53"/>
    <w:rsid w:val="30542F62"/>
    <w:rsid w:val="307A1EAB"/>
    <w:rsid w:val="30F53B4A"/>
    <w:rsid w:val="318ECB29"/>
    <w:rsid w:val="31F70533"/>
    <w:rsid w:val="32474091"/>
    <w:rsid w:val="3249EDE6"/>
    <w:rsid w:val="327F8F4C"/>
    <w:rsid w:val="3407F133"/>
    <w:rsid w:val="34B1E601"/>
    <w:rsid w:val="351D6D21"/>
    <w:rsid w:val="35E271F7"/>
    <w:rsid w:val="369FC63E"/>
    <w:rsid w:val="37ECB284"/>
    <w:rsid w:val="37FFBBAE"/>
    <w:rsid w:val="388C3942"/>
    <w:rsid w:val="38E35C8F"/>
    <w:rsid w:val="3A0F46E8"/>
    <w:rsid w:val="3A5F35DB"/>
    <w:rsid w:val="3A9EF642"/>
    <w:rsid w:val="3D02DC64"/>
    <w:rsid w:val="3D80DE39"/>
    <w:rsid w:val="3EFC4B77"/>
    <w:rsid w:val="3FA66546"/>
    <w:rsid w:val="4008245E"/>
    <w:rsid w:val="4073E3F0"/>
    <w:rsid w:val="4094731F"/>
    <w:rsid w:val="41AA8F6B"/>
    <w:rsid w:val="4280B105"/>
    <w:rsid w:val="43798CF4"/>
    <w:rsid w:val="43CF8195"/>
    <w:rsid w:val="4403CF97"/>
    <w:rsid w:val="44B21E92"/>
    <w:rsid w:val="45A32D6A"/>
    <w:rsid w:val="46DB1CE2"/>
    <w:rsid w:val="479E1915"/>
    <w:rsid w:val="47D1F49B"/>
    <w:rsid w:val="47FB91E3"/>
    <w:rsid w:val="480BB768"/>
    <w:rsid w:val="485D3238"/>
    <w:rsid w:val="48D422AE"/>
    <w:rsid w:val="48E6D8A3"/>
    <w:rsid w:val="4A4F1916"/>
    <w:rsid w:val="4B931BF1"/>
    <w:rsid w:val="4D6A6C3B"/>
    <w:rsid w:val="4F12CBCA"/>
    <w:rsid w:val="4F1F99F3"/>
    <w:rsid w:val="4F39AE7C"/>
    <w:rsid w:val="503496F1"/>
    <w:rsid w:val="50624C01"/>
    <w:rsid w:val="51138560"/>
    <w:rsid w:val="5144E98D"/>
    <w:rsid w:val="52A1A6BF"/>
    <w:rsid w:val="532D5B05"/>
    <w:rsid w:val="53740CC9"/>
    <w:rsid w:val="538E66B2"/>
    <w:rsid w:val="5401F7F2"/>
    <w:rsid w:val="54C3A89D"/>
    <w:rsid w:val="54DEE94E"/>
    <w:rsid w:val="54EEED65"/>
    <w:rsid w:val="55E65866"/>
    <w:rsid w:val="566F7325"/>
    <w:rsid w:val="568FFAFF"/>
    <w:rsid w:val="573E92E4"/>
    <w:rsid w:val="57A14C16"/>
    <w:rsid w:val="57E02EF4"/>
    <w:rsid w:val="58104C54"/>
    <w:rsid w:val="58CC88CC"/>
    <w:rsid w:val="598E8302"/>
    <w:rsid w:val="5AAB22ED"/>
    <w:rsid w:val="5B313AE6"/>
    <w:rsid w:val="5BFAAE04"/>
    <w:rsid w:val="5CB326B3"/>
    <w:rsid w:val="5D9E4BE9"/>
    <w:rsid w:val="5E2D3BEE"/>
    <w:rsid w:val="5E43E410"/>
    <w:rsid w:val="5E5BDD7D"/>
    <w:rsid w:val="5F244DEC"/>
    <w:rsid w:val="60C01E4D"/>
    <w:rsid w:val="60D5ECAB"/>
    <w:rsid w:val="60E33E93"/>
    <w:rsid w:val="60EF826F"/>
    <w:rsid w:val="6117EE42"/>
    <w:rsid w:val="62BE3370"/>
    <w:rsid w:val="62E8D6F1"/>
    <w:rsid w:val="630FCD4F"/>
    <w:rsid w:val="63A15A78"/>
    <w:rsid w:val="641252CA"/>
    <w:rsid w:val="6413DFAB"/>
    <w:rsid w:val="650A9994"/>
    <w:rsid w:val="6538232A"/>
    <w:rsid w:val="667091DF"/>
    <w:rsid w:val="67E57D7D"/>
    <w:rsid w:val="68F71A2E"/>
    <w:rsid w:val="6926A766"/>
    <w:rsid w:val="69C4FA87"/>
    <w:rsid w:val="69CCD25A"/>
    <w:rsid w:val="6A1423BE"/>
    <w:rsid w:val="6A2E7DF3"/>
    <w:rsid w:val="6B1FF408"/>
    <w:rsid w:val="6BC18E21"/>
    <w:rsid w:val="6BCCB779"/>
    <w:rsid w:val="6BD54DEF"/>
    <w:rsid w:val="6C71DC33"/>
    <w:rsid w:val="6C8047E7"/>
    <w:rsid w:val="6C92A7D9"/>
    <w:rsid w:val="6E57C558"/>
    <w:rsid w:val="6EB103E9"/>
    <w:rsid w:val="6F57F5B8"/>
    <w:rsid w:val="6F8C2E9D"/>
    <w:rsid w:val="6FC1D7B9"/>
    <w:rsid w:val="6FEBDD47"/>
    <w:rsid w:val="6FF1E035"/>
    <w:rsid w:val="702ADAAA"/>
    <w:rsid w:val="711FFE63"/>
    <w:rsid w:val="715B8F9F"/>
    <w:rsid w:val="728BC483"/>
    <w:rsid w:val="72BBCEC4"/>
    <w:rsid w:val="735D3906"/>
    <w:rsid w:val="73BF8EBC"/>
    <w:rsid w:val="74842F91"/>
    <w:rsid w:val="7495289F"/>
    <w:rsid w:val="74EC4BEC"/>
    <w:rsid w:val="7528F964"/>
    <w:rsid w:val="7569059A"/>
    <w:rsid w:val="75809965"/>
    <w:rsid w:val="75B78FF5"/>
    <w:rsid w:val="75EBA0AA"/>
    <w:rsid w:val="75F8A47E"/>
    <w:rsid w:val="76E9C6E8"/>
    <w:rsid w:val="7719F390"/>
    <w:rsid w:val="787C6076"/>
    <w:rsid w:val="788D113F"/>
    <w:rsid w:val="7934DB1C"/>
    <w:rsid w:val="79667EA3"/>
    <w:rsid w:val="79E0C121"/>
    <w:rsid w:val="7AD47E32"/>
    <w:rsid w:val="7B7EDC38"/>
    <w:rsid w:val="7BB3DD92"/>
    <w:rsid w:val="7BF6CC50"/>
    <w:rsid w:val="7C239701"/>
    <w:rsid w:val="7CF03555"/>
    <w:rsid w:val="7D11977D"/>
    <w:rsid w:val="7D258FF8"/>
    <w:rsid w:val="7F30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D3B5F"/>
  <w15:chartTrackingRefBased/>
  <w15:docId w15:val="{A24A4408-74C2-4563-BCCC-C814EF5F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54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4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241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02241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F3E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F3E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3E9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3E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3E9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AE1D65"/>
  </w:style>
  <w:style w:type="character" w:customStyle="1" w:styleId="tabchar">
    <w:name w:val="tabchar"/>
    <w:basedOn w:val="DefaultParagraphFont"/>
    <w:rsid w:val="00900450"/>
  </w:style>
  <w:style w:type="character" w:customStyle="1" w:styleId="eop">
    <w:name w:val="eop"/>
    <w:basedOn w:val="DefaultParagraphFont"/>
    <w:rsid w:val="00900450"/>
  </w:style>
  <w:style w:type="paragraph" w:styleId="Revision">
    <w:name w:val="Revision"/>
    <w:hidden/>
    <w:uiPriority w:val="99"/>
    <w:semiHidden/>
    <w:rsid w:val="00361B2B"/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AC0097"/>
    <w:rPr>
      <w:i/>
      <w:iCs/>
    </w:rPr>
  </w:style>
  <w:style w:type="character" w:customStyle="1" w:styleId="apple-converted-space">
    <w:name w:val="apple-converted-space"/>
    <w:basedOn w:val="DefaultParagraphFont"/>
    <w:rsid w:val="00CE5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://www.hrw.org/united-states" TargetMode="Externa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mailto:rootb@hrw.org" TargetMode="Externa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://www.hrw.org/" TargetMode="Externa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D5871FA913FA44BB1132F3930C67CB" ma:contentTypeVersion="18" ma:contentTypeDescription="Create a new document." ma:contentTypeScope="" ma:versionID="5161c0056b0abc47c430796736fbeca6">
  <xsd:schema xmlns:xsd="http://www.w3.org/2001/XMLSchema" xmlns:xs="http://www.w3.org/2001/XMLSchema" xmlns:p="http://schemas.microsoft.com/office/2006/metadata/properties" xmlns:ns2="11e18f46-bd3c-46db-8df1-7107b99d24b3" xmlns:ns3="623a4dc3-2c58-486a-9e57-493ba81c4bf0" targetNamespace="http://schemas.microsoft.com/office/2006/metadata/properties" ma:root="true" ma:fieldsID="f0a1beaa1c488cc2dac220da210f64e1" ns2:_="" ns3:_="">
    <xsd:import namespace="11e18f46-bd3c-46db-8df1-7107b99d24b3"/>
    <xsd:import namespace="623a4dc3-2c58-486a-9e57-493ba81c4b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e18f46-bd3c-46db-8df1-7107b99d24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d1fdafe-9854-4240-ab20-80134166ca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3a4dc3-2c58-486a-9e57-493ba81c4bf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e14c75a-af63-47b2-aef1-21a4d5ee6c67}" ma:internalName="TaxCatchAll" ma:showField="CatchAllData" ma:web="623a4dc3-2c58-486a-9e57-493ba81c4b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1e18f46-bd3c-46db-8df1-7107b99d24b3">
      <Terms xmlns="http://schemas.microsoft.com/office/infopath/2007/PartnerControls"/>
    </lcf76f155ced4ddcb4097134ff3c332f>
    <TaxCatchAll xmlns="623a4dc3-2c58-486a-9e57-493ba81c4bf0" xsi:nil="true"/>
  </documentManagement>
</p:properties>
</file>

<file path=customXml/itemProps1.xml><?xml version="1.0" encoding="utf-8"?>
<ds:datastoreItem xmlns:ds="http://schemas.openxmlformats.org/officeDocument/2006/customXml" ds:itemID="{2603F2AD-D81D-EB4B-B35B-C685688F78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20DEC2-00D7-434D-8364-F586A64DB0DE}"/>
</file>

<file path=customXml/itemProps3.xml><?xml version="1.0" encoding="utf-8"?>
<ds:datastoreItem xmlns:ds="http://schemas.openxmlformats.org/officeDocument/2006/customXml" ds:itemID="{BBD33487-7DF0-477E-866F-A6F7B359AA0C}"/>
</file>

<file path=customXml/itemProps4.xml><?xml version="1.0" encoding="utf-8"?>
<ds:datastoreItem xmlns:ds="http://schemas.openxmlformats.org/officeDocument/2006/customXml" ds:itemID="{6E051D82-F874-4E45-B15A-C38DE7A6C4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1780</Words>
  <Characters>10152</Characters>
  <Application>Microsoft Office Word</Application>
  <DocSecurity>0</DocSecurity>
  <Lines>84</Lines>
  <Paragraphs>23</Paragraphs>
  <ScaleCrop>false</ScaleCrop>
  <Company/>
  <LinksUpToDate>false</LinksUpToDate>
  <CharactersWithSpaces>11909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McFarland</dc:creator>
  <cp:keywords/>
  <cp:lastModifiedBy>Brian Root</cp:lastModifiedBy>
  <cp:revision>44</cp:revision>
  <dcterms:created xsi:type="dcterms:W3CDTF">2021-12-14T21:25:00Z</dcterms:created>
  <dcterms:modified xsi:type="dcterms:W3CDTF">2022-10-21T22:32:00Z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0x01010062D5871FA913FA44BB1132F3930C67CB</vt:lpwstr>
  </property>
</Properties>
</file>